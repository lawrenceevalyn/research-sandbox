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24CDD7DE" w14:textId="77777777" w:rsidTr="000972F8">
        <w:tc>
          <w:tcPr>
            <w:tcW w:w="8959" w:type="dxa"/>
          </w:tcPr>
          <w:p w14:paraId="165A647D" w14:textId="0BCDCB80" w:rsidR="007F5B40" w:rsidRPr="00643C8E" w:rsidRDefault="007F5B40" w:rsidP="00643C8E">
            <w:pPr>
              <w:pStyle w:val="Title"/>
            </w:pPr>
          </w:p>
        </w:tc>
      </w:tr>
      <w:tr w:rsidR="007F5B40" w14:paraId="17A4F97E" w14:textId="77777777" w:rsidTr="000972F8">
        <w:tc>
          <w:tcPr>
            <w:tcW w:w="8959" w:type="dxa"/>
          </w:tcPr>
          <w:p w14:paraId="07DF2BEE" w14:textId="537D47CB" w:rsidR="007F5B40" w:rsidRPr="00643C8E" w:rsidRDefault="00AE0282" w:rsidP="00082522">
            <w:pPr>
              <w:pStyle w:val="Subtitle"/>
              <w:jc w:val="center"/>
              <w:rPr>
                <w:b/>
                <w:bCs/>
              </w:rPr>
            </w:pPr>
            <w:ins w:id="0" w:author="Lawrence Evalyn" w:date="2018-05-17T16:57:00Z">
              <w:r>
                <w:rPr>
                  <w:b/>
                  <w:bCs/>
                </w:rPr>
                <w:t xml:space="preserve">Theatrical </w:t>
              </w:r>
            </w:ins>
            <w:r w:rsidR="00B2146C">
              <w:rPr>
                <w:b/>
                <w:bCs/>
              </w:rPr>
              <w:t>Genre Prediction Using Social Network Metrics</w:t>
            </w:r>
          </w:p>
        </w:tc>
      </w:tr>
      <w:tr w:rsidR="007F5B40" w14:paraId="4B854E57" w14:textId="77777777" w:rsidTr="000972F8">
        <w:tc>
          <w:tcPr>
            <w:tcW w:w="8959" w:type="dxa"/>
          </w:tcPr>
          <w:p w14:paraId="2F041ACF" w14:textId="68BD6B99" w:rsidR="005A381B" w:rsidRPr="005A381B" w:rsidRDefault="00B2146C" w:rsidP="005A381B">
            <w:pPr>
              <w:pStyle w:val="Author"/>
              <w:jc w:val="center"/>
              <w:rPr>
                <w:vertAlign w:val="superscript"/>
              </w:rPr>
            </w:pPr>
            <w:r>
              <w:t>Manisha Shukla</w:t>
            </w:r>
            <w:r w:rsidR="000972F8" w:rsidRPr="000972F8">
              <w:rPr>
                <w:vertAlign w:val="superscript"/>
              </w:rPr>
              <w:t>1</w:t>
            </w:r>
            <w:r w:rsidR="007F5B40" w:rsidRPr="00643C8E">
              <w:t xml:space="preserve">, </w:t>
            </w:r>
            <w:r w:rsidR="00B269E8">
              <w:t>Susan Gauch</w:t>
            </w:r>
            <w:ins w:id="1" w:author="Lawrence Evalyn" w:date="2018-05-19T01:21:00Z">
              <w:r w:rsidR="00971D47">
                <w:t>, Lawrence Evalyn</w:t>
              </w:r>
            </w:ins>
            <w:del w:id="2" w:author="Lawrence Evalyn" w:date="2018-05-19T01:21:00Z">
              <w:r w:rsidR="005A4315" w:rsidDel="00971D47">
                <w:rPr>
                  <w:vertAlign w:val="superscript"/>
                </w:rPr>
                <w:delText>2</w:delText>
              </w:r>
            </w:del>
          </w:p>
        </w:tc>
      </w:tr>
      <w:tr w:rsidR="007F5B40" w14:paraId="13683495" w14:textId="77777777" w:rsidTr="000972F8">
        <w:tc>
          <w:tcPr>
            <w:tcW w:w="8959" w:type="dxa"/>
          </w:tcPr>
          <w:p w14:paraId="34E4ABAA" w14:textId="45D5C059" w:rsidR="000972F8" w:rsidRDefault="00B2146C" w:rsidP="00B2146C">
            <w:pPr>
              <w:pStyle w:val="Abstract"/>
              <w:spacing w:after="0"/>
              <w:ind w:left="0" w:firstLine="0"/>
              <w:jc w:val="center"/>
              <w:rPr>
                <w:ins w:id="3" w:author="Lawrence Evalyn" w:date="2018-05-19T01:21:00Z"/>
                <w:i/>
              </w:rPr>
            </w:pPr>
            <w:r w:rsidRPr="000972F8">
              <w:rPr>
                <w:i/>
              </w:rPr>
              <w:t>Department of Comput</w:t>
            </w:r>
            <w:r>
              <w:rPr>
                <w:i/>
              </w:rPr>
              <w:t>er Science and Engineering</w:t>
            </w:r>
            <w:r w:rsidRPr="000972F8">
              <w:rPr>
                <w:i/>
              </w:rPr>
              <w:t xml:space="preserve">, </w:t>
            </w:r>
            <w:r>
              <w:rPr>
                <w:i/>
              </w:rPr>
              <w:t>University of Arkansas, AR</w:t>
            </w:r>
            <w:r w:rsidRPr="000972F8">
              <w:rPr>
                <w:i/>
              </w:rPr>
              <w:t xml:space="preserve">, </w:t>
            </w:r>
            <w:r>
              <w:rPr>
                <w:i/>
              </w:rPr>
              <w:t>USA</w:t>
            </w:r>
          </w:p>
          <w:p w14:paraId="3440E229" w14:textId="7287D169" w:rsidR="00971D47" w:rsidRPr="000972F8" w:rsidRDefault="00971D47" w:rsidP="00B2146C">
            <w:pPr>
              <w:pStyle w:val="Abstract"/>
              <w:spacing w:after="0"/>
              <w:ind w:left="0" w:firstLine="0"/>
              <w:jc w:val="center"/>
              <w:rPr>
                <w:i/>
                <w:noProof/>
              </w:rPr>
            </w:pPr>
            <w:ins w:id="4" w:author="Lawrence Evalyn" w:date="2018-05-19T01:21:00Z">
              <w:r>
                <w:rPr>
                  <w:i/>
                </w:rPr>
                <w:t>Department of English, University of Toronto, ON, Canada</w:t>
              </w:r>
            </w:ins>
          </w:p>
          <w:p w14:paraId="439A597F" w14:textId="42C771AE" w:rsidR="007F5B40" w:rsidRDefault="00B2146C" w:rsidP="00116D86">
            <w:pPr>
              <w:pStyle w:val="Affiliation"/>
              <w:spacing w:after="0"/>
              <w:jc w:val="center"/>
            </w:pPr>
            <w:r>
              <w:t>mshukla</w:t>
            </w:r>
            <w:r w:rsidR="00023182" w:rsidRPr="00023182">
              <w:t>@</w:t>
            </w:r>
            <w:r>
              <w:t>email.uark</w:t>
            </w:r>
            <w:r w:rsidR="00116D86">
              <w:t>.edu</w:t>
            </w:r>
            <w:r w:rsidR="007F5B40">
              <w:t>,</w:t>
            </w:r>
            <w:r w:rsidR="00023182">
              <w:t xml:space="preserve"> </w:t>
            </w:r>
            <w:r w:rsidR="00116D86" w:rsidRPr="00116D86">
              <w:t>sgauch@uark.edu</w:t>
            </w:r>
            <w:ins w:id="5" w:author="Lawrence Evalyn" w:date="2018-05-19T01:22:00Z">
              <w:r w:rsidR="00971D47">
                <w:t>, lawrence.evalyn@mail.utoronto.ca</w:t>
              </w:r>
            </w:ins>
            <w:bookmarkStart w:id="6" w:name="_GoBack"/>
            <w:bookmarkEnd w:id="6"/>
            <w:r w:rsidR="00116D86" w:rsidRPr="00116D86">
              <w:t xml:space="preserve"> </w:t>
            </w:r>
          </w:p>
        </w:tc>
      </w:tr>
    </w:tbl>
    <w:p w14:paraId="1FB5EAA2" w14:textId="7A0D3BFF" w:rsidR="007F5B40" w:rsidRDefault="007F5B40" w:rsidP="00643C8E">
      <w:pPr>
        <w:pStyle w:val="Abstract"/>
        <w:spacing w:before="960" w:after="0"/>
        <w:ind w:left="1134" w:hanging="1134"/>
        <w:jc w:val="both"/>
      </w:pPr>
      <w:r>
        <w:t>Keywords:</w:t>
      </w:r>
      <w:r>
        <w:tab/>
      </w:r>
      <w:r w:rsidR="00B2146C">
        <w:t>Social Networks, Genre Prediction</w:t>
      </w:r>
      <w:r w:rsidR="00D562EA">
        <w:t xml:space="preserve">, Relationship </w:t>
      </w:r>
      <w:r w:rsidR="00B2146C">
        <w:t>Mining, Social Network Analysis, Network Theory</w:t>
      </w:r>
      <w:r w:rsidR="00D562EA">
        <w:t>.</w:t>
      </w:r>
    </w:p>
    <w:p w14:paraId="40AD97FF" w14:textId="62EF9DEB" w:rsidR="007F5B40" w:rsidRDefault="007F5B40" w:rsidP="00B23945">
      <w:pPr>
        <w:pStyle w:val="Abstract"/>
        <w:spacing w:before="240" w:after="600"/>
        <w:ind w:left="1134" w:hanging="1134"/>
        <w:sectPr w:rsidR="007F5B40"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r w:rsidRPr="00643C8E">
        <w:t>Abstract:</w:t>
      </w:r>
      <w:r w:rsidRPr="00643C8E">
        <w:tab/>
      </w:r>
      <w:r w:rsidR="00B2146C" w:rsidRPr="00975E33">
        <w:rPr>
          <w:color w:val="FF0000"/>
        </w:rPr>
        <w:t>Network</w:t>
      </w:r>
      <w:ins w:id="7" w:author="Lawrence Evalyn" w:date="2018-05-17T16:58:00Z">
        <w:r w:rsidR="00AE0282">
          <w:rPr>
            <w:color w:val="FF0000"/>
          </w:rPr>
          <w:t>s</w:t>
        </w:r>
      </w:ins>
      <w:r w:rsidR="00B2146C" w:rsidRPr="00975E33">
        <w:rPr>
          <w:color w:val="FF0000"/>
        </w:rPr>
        <w:t xml:space="preserve"> stud</w:t>
      </w:r>
      <w:ins w:id="8" w:author="Lawrence Evalyn" w:date="2018-05-17T16:58:00Z">
        <w:r w:rsidR="00AE0282">
          <w:rPr>
            <w:color w:val="FF0000"/>
          </w:rPr>
          <w:t>y</w:t>
        </w:r>
      </w:ins>
      <w:del w:id="9" w:author="Lawrence Evalyn" w:date="2018-05-17T16:58:00Z">
        <w:r w:rsidR="00B2146C" w:rsidRPr="00975E33" w:rsidDel="00AE0282">
          <w:rPr>
            <w:color w:val="FF0000"/>
          </w:rPr>
          <w:delText>ies</w:delText>
        </w:r>
      </w:del>
      <w:r w:rsidR="00B2146C" w:rsidRPr="00975E33">
        <w:rPr>
          <w:color w:val="FF0000"/>
        </w:rPr>
        <w:t xml:space="preserve"> connection</w:t>
      </w:r>
      <w:r w:rsidR="00B23945" w:rsidRPr="00975E33">
        <w:rPr>
          <w:color w:val="FF0000"/>
        </w:rPr>
        <w:t>s within large group</w:t>
      </w:r>
      <w:ins w:id="10" w:author="Lawrence Evalyn" w:date="2018-05-17T16:58:00Z">
        <w:r w:rsidR="00AE0282">
          <w:rPr>
            <w:color w:val="FF0000"/>
          </w:rPr>
          <w:t>s</w:t>
        </w:r>
      </w:ins>
      <w:r w:rsidR="00B23945" w:rsidRPr="00975E33">
        <w:rPr>
          <w:color w:val="FF0000"/>
        </w:rPr>
        <w:t xml:space="preserve"> of objects. The anlaysis of how vertices are linked by edges has revealed many unexpected features of large systems. In this paper we apply network theory in the field of literature </w:t>
      </w:r>
      <w:del w:id="11" w:author="Lawrence Evalyn" w:date="2018-05-17T16:58:00Z">
        <w:r w:rsidR="00B23945" w:rsidRPr="00975E33" w:rsidDel="00AE0282">
          <w:rPr>
            <w:color w:val="FF0000"/>
          </w:rPr>
          <w:delText xml:space="preserve">world </w:delText>
        </w:r>
      </w:del>
      <w:r w:rsidR="00B23945" w:rsidRPr="00975E33">
        <w:rPr>
          <w:color w:val="FF0000"/>
        </w:rPr>
        <w:t>and explore how well social network features perform in literary analysis</w:t>
      </w:r>
      <w:ins w:id="12" w:author="Lawrence Evalyn" w:date="2018-05-17T16:58:00Z">
        <w:r w:rsidR="00AE0282">
          <w:rPr>
            <w:color w:val="FF0000"/>
          </w:rPr>
          <w:t xml:space="preserve"> of theatrical genres</w:t>
        </w:r>
      </w:ins>
      <w:r w:rsidR="00B23945" w:rsidRPr="00975E33">
        <w:rPr>
          <w:color w:val="FF0000"/>
        </w:rPr>
        <w:t>.</w:t>
      </w:r>
      <w:r w:rsidR="00975E33">
        <w:rPr>
          <w:color w:val="FF0000"/>
        </w:rPr>
        <w:t xml:space="preserve"> (Enough???)</w:t>
      </w:r>
    </w:p>
    <w:p w14:paraId="5EACDAFD" w14:textId="59843CD9" w:rsidR="007F5B40" w:rsidRDefault="007F5B40" w:rsidP="00C86FEB">
      <w:pPr>
        <w:pStyle w:val="Heading1"/>
        <w:numPr>
          <w:ilvl w:val="0"/>
          <w:numId w:val="0"/>
        </w:numPr>
        <w:tabs>
          <w:tab w:val="clear" w:pos="426"/>
        </w:tabs>
        <w:spacing w:before="0" w:after="240"/>
        <w:ind w:left="397" w:hanging="397"/>
      </w:pPr>
      <w:r>
        <w:t>1</w:t>
      </w:r>
      <w:r>
        <w:tab/>
        <w:t>INTRODUCTION</w:t>
      </w:r>
      <w:del w:id="13" w:author="Lawrence Evalyn" w:date="2018-05-18T17:06:00Z">
        <w:r w:rsidR="00975E33" w:rsidDel="00EA2779">
          <w:delText>(Rephrase)</w:delText>
        </w:r>
      </w:del>
    </w:p>
    <w:p w14:paraId="2D67B2DF" w14:textId="0E816CFE" w:rsidR="00573F8E" w:rsidRDefault="003B1A0F" w:rsidP="006C1328">
      <w:pPr>
        <w:spacing w:line="240" w:lineRule="auto"/>
        <w:ind w:firstLine="284"/>
        <w:rPr>
          <w:ins w:id="14" w:author="Lawrence Evalyn" w:date="2018-05-18T16:41:00Z"/>
          <w:iCs/>
        </w:rPr>
      </w:pPr>
      <w:ins w:id="15" w:author="Lawrence Evalyn" w:date="2018-05-18T15:42:00Z">
        <w:r w:rsidRPr="003B1A0F">
          <w:rPr>
            <w:iCs/>
          </w:rPr>
          <w:t xml:space="preserve">In literary studies, the three key areas of research could be defined as philology (the study of words), bibliography (the study of </w:t>
        </w:r>
        <w:r>
          <w:rPr>
            <w:iCs/>
          </w:rPr>
          <w:t>books as objects), and criti</w:t>
        </w:r>
      </w:ins>
      <w:ins w:id="16" w:author="Lawrence Evalyn" w:date="2018-05-18T15:43:00Z">
        <w:r>
          <w:rPr>
            <w:iCs/>
          </w:rPr>
          <w:t xml:space="preserve">cism </w:t>
        </w:r>
      </w:ins>
      <w:ins w:id="17" w:author="Lawrence Evalyn" w:date="2018-05-18T15:42:00Z">
        <w:r w:rsidRPr="003B1A0F">
          <w:rPr>
            <w:iCs/>
          </w:rPr>
          <w:t xml:space="preserve">(the evaluation or interpretation of literary meaning). Particularly since the advent of New Criticism, "the basic task of literary scholarship has been close reading of texts" [Moretti], which </w:t>
        </w:r>
      </w:ins>
      <w:ins w:id="18" w:author="Lawrence Evalyn" w:date="2018-05-18T15:44:00Z">
        <w:r>
          <w:rPr>
            <w:iCs/>
          </w:rPr>
          <w:t>builds</w:t>
        </w:r>
      </w:ins>
      <w:ins w:id="19" w:author="Lawrence Evalyn" w:date="2018-05-18T15:42:00Z">
        <w:r w:rsidRPr="003B1A0F">
          <w:rPr>
            <w:iCs/>
          </w:rPr>
          <w:t xml:space="preserve"> textual interpretations from precise study of specific words. Computational approaches to literature offer an alternate methodology</w:t>
        </w:r>
        <w:r>
          <w:rPr>
            <w:iCs/>
          </w:rPr>
          <w:t xml:space="preserve"> for the work of literary study</w:t>
        </w:r>
        <w:r w:rsidRPr="003B1A0F">
          <w:rPr>
            <w:iCs/>
          </w:rPr>
          <w:t xml:space="preserve"> without close reading</w:t>
        </w:r>
        <w:r w:rsidR="00573F8E">
          <w:rPr>
            <w:iCs/>
          </w:rPr>
          <w:t>. "Distant reading"</w:t>
        </w:r>
        <w:r w:rsidRPr="003B1A0F">
          <w:rPr>
            <w:iCs/>
          </w:rPr>
          <w:t xml:space="preserve"> takes many forms, but for it to produce new literary insights, it must provide information about literary texts which is not easily accessible by reading them, and must do so for more texts than it is feasible </w:t>
        </w:r>
      </w:ins>
      <w:ins w:id="20" w:author="Lawrence Evalyn" w:date="2018-05-18T15:45:00Z">
        <w:r>
          <w:rPr>
            <w:iCs/>
          </w:rPr>
          <w:t>for a person to</w:t>
        </w:r>
      </w:ins>
      <w:ins w:id="21" w:author="Lawrence Evalyn" w:date="2018-05-18T15:42:00Z">
        <w:r w:rsidRPr="003B1A0F">
          <w:rPr>
            <w:iCs/>
          </w:rPr>
          <w:t xml:space="preserve"> read. Our paper presents</w:t>
        </w:r>
      </w:ins>
      <w:ins w:id="22" w:author="Lawrence Evalyn" w:date="2018-05-18T15:45:00Z">
        <w:r>
          <w:rPr>
            <w:iCs/>
          </w:rPr>
          <w:t xml:space="preserve"> a</w:t>
        </w:r>
      </w:ins>
      <w:ins w:id="23" w:author="Lawrence Evalyn" w:date="2018-05-18T15:42:00Z">
        <w:r>
          <w:rPr>
            <w:iCs/>
          </w:rPr>
          <w:t xml:space="preserve"> distant reading method</w:t>
        </w:r>
        <w:r w:rsidRPr="003B1A0F">
          <w:rPr>
            <w:iCs/>
          </w:rPr>
          <w:t xml:space="preserve"> </w:t>
        </w:r>
      </w:ins>
      <w:ins w:id="24" w:author="Lawrence Evalyn" w:date="2018-05-18T15:43:00Z">
        <w:r>
          <w:rPr>
            <w:iCs/>
          </w:rPr>
          <w:t xml:space="preserve">which may aid in the </w:t>
        </w:r>
      </w:ins>
      <w:ins w:id="25" w:author="Lawrence Evalyn" w:date="2018-05-18T15:46:00Z">
        <w:r>
          <w:rPr>
            <w:iCs/>
          </w:rPr>
          <w:t>task of literary criticism</w:t>
        </w:r>
      </w:ins>
      <w:ins w:id="26" w:author="Lawrence Evalyn" w:date="2018-05-18T16:45:00Z">
        <w:r w:rsidR="00573F8E">
          <w:rPr>
            <w:iCs/>
          </w:rPr>
          <w:t xml:space="preserve">: </w:t>
        </w:r>
      </w:ins>
      <w:ins w:id="27" w:author="Lawrence Evalyn" w:date="2018-05-18T16:46:00Z">
        <w:r w:rsidR="00573F8E">
          <w:rPr>
            <w:iCs/>
          </w:rPr>
          <w:t>using network graph analysis on social networks generated from the scripts of plays.</w:t>
        </w:r>
      </w:ins>
    </w:p>
    <w:p w14:paraId="48A2F8F6" w14:textId="6DC255E2" w:rsidR="00573F8E" w:rsidRDefault="006C1328" w:rsidP="00BA54EC">
      <w:pPr>
        <w:spacing w:line="240" w:lineRule="auto"/>
        <w:ind w:firstLine="284"/>
        <w:rPr>
          <w:iCs/>
        </w:rPr>
      </w:pPr>
      <w:r w:rsidRPr="001D72A3">
        <w:rPr>
          <w:iCs/>
        </w:rPr>
        <w:t xml:space="preserve">Social network analysis </w:t>
      </w:r>
      <w:del w:id="28" w:author="Lawrence Evalyn" w:date="2018-05-18T16:47:00Z">
        <w:r w:rsidRPr="001D72A3" w:rsidDel="00573F8E">
          <w:rPr>
            <w:iCs/>
          </w:rPr>
          <w:delText>has gained considerable interest in recent years</w:delText>
        </w:r>
      </w:del>
      <w:ins w:id="29" w:author="Lawrence Evalyn" w:date="2018-05-18T16:47:00Z">
        <w:r w:rsidR="00573F8E">
          <w:rPr>
            <w:iCs/>
          </w:rPr>
          <w:t>is well-established</w:t>
        </w:r>
      </w:ins>
      <w:r w:rsidRPr="001D72A3">
        <w:rPr>
          <w:iCs/>
        </w:rPr>
        <w:t xml:space="preserve"> as a way </w:t>
      </w:r>
      <w:del w:id="30" w:author="Lawrence Evalyn" w:date="2018-05-18T16:47:00Z">
        <w:r w:rsidRPr="001D72A3" w:rsidDel="00573F8E">
          <w:rPr>
            <w:iCs/>
          </w:rPr>
          <w:delText xml:space="preserve">of </w:delText>
        </w:r>
      </w:del>
      <w:ins w:id="31" w:author="Lawrence Evalyn" w:date="2018-05-18T16:47:00Z">
        <w:r w:rsidR="00573F8E">
          <w:rPr>
            <w:iCs/>
          </w:rPr>
          <w:t>to</w:t>
        </w:r>
        <w:r w:rsidR="00573F8E" w:rsidRPr="001D72A3">
          <w:rPr>
            <w:iCs/>
          </w:rPr>
          <w:t xml:space="preserve"> </w:t>
        </w:r>
      </w:ins>
      <w:r w:rsidRPr="001D72A3">
        <w:rPr>
          <w:iCs/>
        </w:rPr>
        <w:t>study</w:t>
      </w:r>
      <w:del w:id="32" w:author="Lawrence Evalyn" w:date="2018-05-18T16:47:00Z">
        <w:r w:rsidRPr="001D72A3" w:rsidDel="00573F8E">
          <w:rPr>
            <w:iCs/>
          </w:rPr>
          <w:delText>ing</w:delText>
        </w:r>
      </w:del>
      <w:r w:rsidRPr="001D72A3">
        <w:rPr>
          <w:iCs/>
        </w:rPr>
        <w:t xml:space="preserve"> </w:t>
      </w:r>
      <w:del w:id="33" w:author="Lawrence Evalyn" w:date="2018-05-18T16:50:00Z">
        <w:r w:rsidRPr="001D72A3" w:rsidDel="00893AEC">
          <w:rPr>
            <w:iCs/>
          </w:rPr>
          <w:delText>inter-relationships among indivials</w:delText>
        </w:r>
      </w:del>
      <w:ins w:id="34" w:author="Lawrence Evalyn" w:date="2018-05-18T16:50:00Z">
        <w:r w:rsidR="00893AEC">
          <w:rPr>
            <w:iCs/>
          </w:rPr>
          <w:t>social groups</w:t>
        </w:r>
      </w:ins>
      <w:r w:rsidRPr="001D72A3">
        <w:rPr>
          <w:iCs/>
        </w:rPr>
        <w:t>.  In most approaches, the relationships between social actors are</w:t>
      </w:r>
      <w:r w:rsidRPr="003020B1">
        <w:rPr>
          <w:iCs/>
        </w:rPr>
        <w:t xml:space="preserve"> </w:t>
      </w:r>
      <w:r w:rsidR="00FA2864" w:rsidRPr="003020B1">
        <w:rPr>
          <w:iCs/>
        </w:rPr>
        <w:t>modeled</w:t>
      </w:r>
      <w:r w:rsidRPr="001D72A3">
        <w:rPr>
          <w:iCs/>
        </w:rPr>
        <w:t xml:space="preserve"> as a graph, allowing a variety of new and existing graph algorithms to be applied.</w:t>
      </w:r>
      <w:ins w:id="35" w:author="Lawrence Evalyn" w:date="2018-05-18T16:48:00Z">
        <w:r w:rsidR="00893AEC">
          <w:rPr>
            <w:iCs/>
          </w:rPr>
          <w:t xml:space="preserve"> Social network analysis has been less often applied to literary works, but </w:t>
        </w:r>
      </w:ins>
      <w:ins w:id="36" w:author="Lawrence Evalyn" w:date="2018-05-18T16:49:00Z">
        <w:r w:rsidR="00893AEC">
          <w:rPr>
            <w:iCs/>
          </w:rPr>
          <w:t xml:space="preserve">some </w:t>
        </w:r>
      </w:ins>
      <w:ins w:id="37" w:author="Lawrence Evalyn" w:date="2018-05-18T16:55:00Z">
        <w:r w:rsidR="00BA54EC">
          <w:rPr>
            <w:iCs/>
          </w:rPr>
          <w:t xml:space="preserve">scholars have created networks </w:t>
        </w:r>
      </w:ins>
      <w:ins w:id="38" w:author="Lawrence Evalyn" w:date="2018-05-18T16:56:00Z">
        <w:r w:rsidR="00BA54EC">
          <w:rPr>
            <w:iCs/>
          </w:rPr>
          <w:t xml:space="preserve">of plays </w:t>
        </w:r>
      </w:ins>
      <w:del w:id="39" w:author="Lawrence Evalyn" w:date="2018-05-18T16:56:00Z">
        <w:r w:rsidRPr="001D72A3" w:rsidDel="00BA54EC">
          <w:rPr>
            <w:iCs/>
          </w:rPr>
          <w:delText xml:space="preserve"> </w:delText>
        </w:r>
      </w:del>
      <w:del w:id="40" w:author="Lawrence Evalyn" w:date="2018-05-17T17:15:00Z">
        <w:r w:rsidRPr="001D72A3" w:rsidDel="00061A6D">
          <w:rPr>
            <w:iCs/>
          </w:rPr>
          <w:delText>A</w:delText>
        </w:r>
        <w:r w:rsidR="004D0680" w:rsidDel="00061A6D">
          <w:rPr>
            <w:iCs/>
          </w:rPr>
          <w:delText xml:space="preserve">pplying </w:delText>
        </w:r>
      </w:del>
      <w:del w:id="41" w:author="Lawrence Evalyn" w:date="2018-05-18T16:56:00Z">
        <w:r w:rsidR="004D0680" w:rsidDel="00BA54EC">
          <w:rPr>
            <w:iCs/>
          </w:rPr>
          <w:delText xml:space="preserve">social networks </w:delText>
        </w:r>
      </w:del>
      <w:del w:id="42" w:author="Lawrence Evalyn" w:date="2018-05-17T17:15:00Z">
        <w:r w:rsidR="004D0680" w:rsidDel="00061A6D">
          <w:rPr>
            <w:iCs/>
          </w:rPr>
          <w:delText xml:space="preserve">for </w:delText>
        </w:r>
      </w:del>
      <w:del w:id="43" w:author="Lawrence Evalyn" w:date="2018-05-18T16:56:00Z">
        <w:r w:rsidR="004D0680" w:rsidDel="00BA54EC">
          <w:rPr>
            <w:iCs/>
          </w:rPr>
          <w:delText xml:space="preserve">literary </w:delText>
        </w:r>
      </w:del>
      <w:del w:id="44" w:author="Lawrence Evalyn" w:date="2018-05-17T17:15:00Z">
        <w:r w:rsidR="004D0680" w:rsidDel="00061A6D">
          <w:rPr>
            <w:iCs/>
          </w:rPr>
          <w:delText>analysis</w:delText>
        </w:r>
      </w:del>
      <w:del w:id="45" w:author="Lawrence Evalyn" w:date="2018-05-18T16:56:00Z">
        <w:r w:rsidRPr="001D72A3" w:rsidDel="00BA54EC">
          <w:rPr>
            <w:iCs/>
          </w:rPr>
          <w:delText xml:space="preserve">, </w:delText>
        </w:r>
        <w:r w:rsidR="000E10DF" w:rsidDel="00BA54EC">
          <w:rPr>
            <w:iCs/>
          </w:rPr>
          <w:delText>play</w:delText>
        </w:r>
        <w:r w:rsidRPr="001D72A3" w:rsidDel="00BA54EC">
          <w:rPr>
            <w:iCs/>
          </w:rPr>
          <w:delText xml:space="preserve"> graphs have been widely studied, </w:delText>
        </w:r>
      </w:del>
      <w:r w:rsidRPr="001D72A3">
        <w:rPr>
          <w:iCs/>
        </w:rPr>
        <w:t xml:space="preserve">wherein nodes represent </w:t>
      </w:r>
      <w:r w:rsidR="000E10DF">
        <w:rPr>
          <w:iCs/>
        </w:rPr>
        <w:t>characters, and edges represent intera</w:t>
      </w:r>
      <w:r w:rsidR="006B39F5">
        <w:rPr>
          <w:iCs/>
        </w:rPr>
        <w:t>c</w:t>
      </w:r>
      <w:r w:rsidR="000E10DF">
        <w:rPr>
          <w:iCs/>
        </w:rPr>
        <w:t>tion between</w:t>
      </w:r>
      <w:r w:rsidRPr="001D72A3">
        <w:rPr>
          <w:iCs/>
        </w:rPr>
        <w:t xml:space="preserve"> pairs of </w:t>
      </w:r>
      <w:r w:rsidR="006B39F5">
        <w:rPr>
          <w:iCs/>
        </w:rPr>
        <w:t>chara</w:t>
      </w:r>
      <w:r w:rsidR="000E10DF">
        <w:rPr>
          <w:iCs/>
        </w:rPr>
        <w:t>cters in the play</w:t>
      </w:r>
      <w:r>
        <w:rPr>
          <w:iCs/>
        </w:rPr>
        <w:t>.</w:t>
      </w:r>
      <w:ins w:id="46" w:author="Lawrence Evalyn" w:date="2018-05-18T16:59:00Z">
        <w:r w:rsidR="00EA2779">
          <w:rPr>
            <w:iCs/>
          </w:rPr>
          <w:t xml:space="preserve"> Because these plays graphs are handmade for a very small number of plays, however, almost no work has </w:t>
        </w:r>
        <w:r w:rsidR="00EA2779">
          <w:rPr>
            <w:iCs/>
          </w:rPr>
          <w:t xml:space="preserve">been done to </w:t>
        </w:r>
      </w:ins>
      <w:ins w:id="47" w:author="Lawrence Evalyn" w:date="2018-05-18T17:00:00Z">
        <w:r w:rsidR="00EA2779">
          <w:rPr>
            <w:iCs/>
          </w:rPr>
          <w:t>study</w:t>
        </w:r>
      </w:ins>
      <w:ins w:id="48" w:author="Lawrence Evalyn" w:date="2018-05-18T16:59:00Z">
        <w:r w:rsidR="00EA2779">
          <w:rPr>
            <w:iCs/>
          </w:rPr>
          <w:t xml:space="preserve"> the </w:t>
        </w:r>
      </w:ins>
      <w:ins w:id="49" w:author="Lawrence Evalyn" w:date="2018-05-18T17:00:00Z">
        <w:r w:rsidR="00EA2779">
          <w:rPr>
            <w:iCs/>
          </w:rPr>
          <w:t xml:space="preserve">ability of </w:t>
        </w:r>
      </w:ins>
      <w:ins w:id="50" w:author="Lawrence Evalyn" w:date="2018-05-18T16:59:00Z">
        <w:r w:rsidR="00EA2779">
          <w:rPr>
            <w:iCs/>
          </w:rPr>
          <w:t>mathematical properties of network graphs</w:t>
        </w:r>
      </w:ins>
      <w:ins w:id="51" w:author="Lawrence Evalyn" w:date="2018-05-18T17:00:00Z">
        <w:r w:rsidR="00EA2779">
          <w:rPr>
            <w:iCs/>
          </w:rPr>
          <w:t xml:space="preserve"> to predict features of a play.</w:t>
        </w:r>
      </w:ins>
      <w:ins w:id="52" w:author="Lawrence Evalyn" w:date="2018-05-18T17:03:00Z">
        <w:r w:rsidR="00EA2779">
          <w:rPr>
            <w:iCs/>
          </w:rPr>
          <w:t xml:space="preserve"> We address this gap by </w:t>
        </w:r>
      </w:ins>
      <w:ins w:id="53" w:author="Lawrence Evalyn" w:date="2018-05-18T17:07:00Z">
        <w:r w:rsidR="00EA2779">
          <w:rPr>
            <w:iCs/>
            <w:noProof/>
          </w:rPr>
          <w:t>exploring</w:t>
        </w:r>
        <w:r w:rsidR="00EA2779" w:rsidRPr="000448C4">
          <w:rPr>
            <w:iCs/>
            <w:noProof/>
          </w:rPr>
          <w:t xml:space="preserve"> correlations between the mathematical properties of the networks and dramatic genre</w:t>
        </w:r>
        <w:r w:rsidR="00EA2779">
          <w:rPr>
            <w:iCs/>
            <w:noProof/>
          </w:rPr>
          <w:t>.</w:t>
        </w:r>
      </w:ins>
    </w:p>
    <w:p w14:paraId="68458E1E" w14:textId="54228437" w:rsidR="006C1328" w:rsidDel="00EA2779" w:rsidRDefault="006C1328" w:rsidP="006C1328">
      <w:pPr>
        <w:spacing w:line="240" w:lineRule="auto"/>
        <w:ind w:firstLine="284"/>
        <w:rPr>
          <w:del w:id="54" w:author="Lawrence Evalyn" w:date="2018-05-18T17:02:00Z"/>
          <w:iCs/>
        </w:rPr>
      </w:pPr>
      <w:r w:rsidRPr="006C1328">
        <w:rPr>
          <w:iCs/>
        </w:rPr>
        <w:t>Properties of social graphs are described with respect to two levels: ‘global graph metrics’ and ‘local graph metrics’. Global graph metrics consider the characteristic of the graph as a whole e.g., its diameter, mean node distance, betweenness, size of the giant component, clusters, small-worldness [8], etc., whereas the ‘local metrics’ relate to the features native to individual nodes such a</w:t>
      </w:r>
      <w:r w:rsidR="00CB6556">
        <w:rPr>
          <w:iCs/>
        </w:rPr>
        <w:t>s degree, neighborhood, etc</w:t>
      </w:r>
      <w:del w:id="55" w:author="Lawrence Evalyn" w:date="2018-05-17T17:17:00Z">
        <w:r w:rsidR="00CB6556" w:rsidDel="00061A6D">
          <w:rPr>
            <w:iCs/>
          </w:rPr>
          <w:delText>.</w:delText>
        </w:r>
      </w:del>
      <w:r w:rsidRPr="006C1328">
        <w:rPr>
          <w:iCs/>
        </w:rPr>
        <w:t>.</w:t>
      </w:r>
      <w:ins w:id="56" w:author="Lawrence Evalyn" w:date="2018-05-18T17:01:00Z">
        <w:r w:rsidR="00EA2779">
          <w:rPr>
            <w:iCs/>
          </w:rPr>
          <w:t xml:space="preserve"> </w:t>
        </w:r>
        <w:commentRangeStart w:id="57"/>
        <w:r w:rsidR="00EA2779">
          <w:rPr>
            <w:iCs/>
          </w:rPr>
          <w:t>Focusing on global graph metrics</w:t>
        </w:r>
      </w:ins>
      <w:commentRangeEnd w:id="57"/>
      <w:ins w:id="58" w:author="Lawrence Evalyn" w:date="2018-05-18T17:46:00Z">
        <w:r w:rsidR="002B4127">
          <w:rPr>
            <w:rStyle w:val="CommentReference"/>
          </w:rPr>
          <w:commentReference w:id="57"/>
        </w:r>
      </w:ins>
      <w:ins w:id="59" w:author="Lawrence Evalyn" w:date="2018-05-18T17:01:00Z">
        <w:r w:rsidR="00EA2779">
          <w:rPr>
            <w:iCs/>
          </w:rPr>
          <w:t>,</w:t>
        </w:r>
      </w:ins>
      <w:del w:id="60" w:author="Lawrence Evalyn" w:date="2018-05-18T17:01:00Z">
        <w:r w:rsidRPr="006C1328" w:rsidDel="00EA2779">
          <w:rPr>
            <w:iCs/>
          </w:rPr>
          <w:delText xml:space="preserve">  Although </w:delText>
        </w:r>
      </w:del>
      <w:del w:id="61" w:author="Lawrence Evalyn" w:date="2018-05-18T16:56:00Z">
        <w:r w:rsidRPr="006C1328" w:rsidDel="00BA54EC">
          <w:rPr>
            <w:iCs/>
          </w:rPr>
          <w:delText xml:space="preserve">they </w:delText>
        </w:r>
      </w:del>
      <w:del w:id="62" w:author="Lawrence Evalyn" w:date="2018-05-18T17:01:00Z">
        <w:r w:rsidRPr="006C1328" w:rsidDel="00EA2779">
          <w:rPr>
            <w:iCs/>
          </w:rPr>
          <w:delText xml:space="preserve">are well-defined, little work has been done to study the ability of these metrics to </w:delText>
        </w:r>
        <w:r w:rsidR="00D562EA" w:rsidDel="00EA2779">
          <w:rPr>
            <w:iCs/>
          </w:rPr>
          <w:delText>predict</w:delText>
        </w:r>
        <w:r w:rsidR="000E10DF" w:rsidDel="00EA2779">
          <w:rPr>
            <w:iCs/>
          </w:rPr>
          <w:delText xml:space="preserve"> the genre of a play</w:delText>
        </w:r>
        <w:r w:rsidRPr="006C1328" w:rsidDel="00EA2779">
          <w:rPr>
            <w:iCs/>
          </w:rPr>
          <w:delText>.</w:delText>
        </w:r>
      </w:del>
      <w:ins w:id="63" w:author="Lawrence Evalyn" w:date="2018-05-18T17:02:00Z">
        <w:r w:rsidR="00EA2779">
          <w:rPr>
            <w:iCs/>
            <w:noProof/>
          </w:rPr>
          <w:t xml:space="preserve"> w</w:t>
        </w:r>
      </w:ins>
    </w:p>
    <w:p w14:paraId="4F6A0D88" w14:textId="73F40996" w:rsidR="006631E2" w:rsidRPr="006631E2" w:rsidRDefault="000448C4" w:rsidP="00593D20">
      <w:pPr>
        <w:spacing w:line="240" w:lineRule="auto"/>
        <w:ind w:firstLine="284"/>
        <w:rPr>
          <w:iCs/>
          <w:noProof/>
        </w:rPr>
      </w:pPr>
      <w:del w:id="64" w:author="Lawrence Evalyn" w:date="2018-05-18T17:02:00Z">
        <w:r w:rsidRPr="000448C4" w:rsidDel="00EA2779">
          <w:rPr>
            <w:iCs/>
            <w:noProof/>
          </w:rPr>
          <w:delText>W</w:delText>
        </w:r>
      </w:del>
      <w:r w:rsidRPr="000448C4">
        <w:rPr>
          <w:iCs/>
          <w:noProof/>
        </w:rPr>
        <w:t>e</w:t>
      </w:r>
      <w:del w:id="65" w:author="Lawrence Evalyn" w:date="2018-05-18T17:07:00Z">
        <w:r w:rsidDel="00EA2779">
          <w:rPr>
            <w:iCs/>
            <w:noProof/>
          </w:rPr>
          <w:delText xml:space="preserve"> </w:delText>
        </w:r>
        <w:r w:rsidRPr="000448C4" w:rsidDel="00EA2779">
          <w:rPr>
            <w:iCs/>
            <w:noProof/>
          </w:rPr>
          <w:delText>explore correlations between the mathematical properties of the networks and dramatic genre</w:delText>
        </w:r>
      </w:del>
      <w:del w:id="66" w:author="Lawrence Evalyn" w:date="2018-05-18T17:10:00Z">
        <w:r w:rsidRPr="000448C4" w:rsidDel="00593D20">
          <w:rPr>
            <w:iCs/>
            <w:noProof/>
          </w:rPr>
          <w:delText xml:space="preserve">. </w:delText>
        </w:r>
        <w:r w:rsidR="000E10DF" w:rsidDel="00593D20">
          <w:rPr>
            <w:iCs/>
            <w:noProof/>
          </w:rPr>
          <w:delText>We</w:delText>
        </w:r>
      </w:del>
      <w:r w:rsidR="000E10DF">
        <w:rPr>
          <w:iCs/>
          <w:noProof/>
        </w:rPr>
        <w:t xml:space="preserve"> argue that the</w:t>
      </w:r>
      <w:r w:rsidR="006631E2" w:rsidRPr="006631E2">
        <w:rPr>
          <w:iCs/>
          <w:noProof/>
        </w:rPr>
        <w:t xml:space="preserve"> </w:t>
      </w:r>
      <w:del w:id="67" w:author="Lawrence Evalyn" w:date="2018-05-18T17:02:00Z">
        <w:r w:rsidR="000E10DF" w:rsidDel="00EA2779">
          <w:rPr>
            <w:iCs/>
            <w:noProof/>
          </w:rPr>
          <w:delText xml:space="preserve"> </w:delText>
        </w:r>
      </w:del>
      <w:r w:rsidR="000E10DF">
        <w:rPr>
          <w:iCs/>
          <w:noProof/>
        </w:rPr>
        <w:t xml:space="preserve">basic </w:t>
      </w:r>
      <w:r w:rsidR="006631E2" w:rsidRPr="006631E2">
        <w:rPr>
          <w:iCs/>
          <w:noProof/>
        </w:rPr>
        <w:t>graph</w:t>
      </w:r>
      <w:r w:rsidR="000E10DF">
        <w:rPr>
          <w:iCs/>
          <w:noProof/>
        </w:rPr>
        <w:t xml:space="preserve"> of a play</w:t>
      </w:r>
      <w:r w:rsidR="006631E2" w:rsidRPr="006631E2">
        <w:rPr>
          <w:iCs/>
          <w:noProof/>
        </w:rPr>
        <w:t xml:space="preserve"> reveals a great deal of information about the </w:t>
      </w:r>
      <w:r w:rsidR="00256FE7">
        <w:rPr>
          <w:iCs/>
          <w:noProof/>
        </w:rPr>
        <w:t>p</w:t>
      </w:r>
      <w:r w:rsidR="00132E86">
        <w:rPr>
          <w:iCs/>
          <w:noProof/>
        </w:rPr>
        <w:t>l</w:t>
      </w:r>
      <w:r w:rsidR="00256FE7">
        <w:rPr>
          <w:iCs/>
          <w:noProof/>
        </w:rPr>
        <w:t>ay and</w:t>
      </w:r>
      <w:ins w:id="68" w:author="Lawrence Evalyn" w:date="2018-05-18T17:02:00Z">
        <w:r w:rsidR="00EA2779">
          <w:rPr>
            <w:iCs/>
            <w:noProof/>
          </w:rPr>
          <w:t xml:space="preserve"> that social network metrics are,</w:t>
        </w:r>
      </w:ins>
      <w:r w:rsidR="00256FE7">
        <w:rPr>
          <w:iCs/>
          <w:noProof/>
        </w:rPr>
        <w:t xml:space="preserve"> in</w:t>
      </w:r>
      <w:ins w:id="69" w:author="Lawrence Evalyn" w:date="2018-05-17T17:18:00Z">
        <w:r w:rsidR="00AA2C65">
          <w:rPr>
            <w:iCs/>
            <w:noProof/>
          </w:rPr>
          <w:t xml:space="preserve"> </w:t>
        </w:r>
      </w:ins>
      <w:r w:rsidR="00256FE7">
        <w:rPr>
          <w:iCs/>
          <w:noProof/>
        </w:rPr>
        <w:t>fact</w:t>
      </w:r>
      <w:ins w:id="70" w:author="Lawrence Evalyn" w:date="2018-05-18T17:02:00Z">
        <w:r w:rsidR="00EA2779">
          <w:rPr>
            <w:iCs/>
            <w:noProof/>
          </w:rPr>
          <w:t>,</w:t>
        </w:r>
      </w:ins>
      <w:del w:id="71" w:author="Lawrence Evalyn" w:date="2018-05-18T17:02:00Z">
        <w:r w:rsidR="000E10DF" w:rsidDel="00EA2779">
          <w:rPr>
            <w:iCs/>
            <w:noProof/>
          </w:rPr>
          <w:delText xml:space="preserve"> is</w:delText>
        </w:r>
      </w:del>
      <w:r w:rsidR="000E10DF">
        <w:rPr>
          <w:iCs/>
          <w:noProof/>
        </w:rPr>
        <w:t xml:space="preserve"> able to predict </w:t>
      </w:r>
      <w:del w:id="72" w:author="Lawrence Evalyn" w:date="2018-05-18T17:03:00Z">
        <w:r w:rsidR="000E10DF" w:rsidDel="00EA2779">
          <w:rPr>
            <w:iCs/>
            <w:noProof/>
          </w:rPr>
          <w:delText xml:space="preserve">the genre of play using the </w:delText>
        </w:r>
        <w:r w:rsidR="00AD314E" w:rsidDel="00EA2779">
          <w:rPr>
            <w:iCs/>
            <w:noProof/>
          </w:rPr>
          <w:delText>social netw</w:delText>
        </w:r>
      </w:del>
      <w:del w:id="73" w:author="Lawrence Evalyn" w:date="2018-05-17T17:18:00Z">
        <w:r w:rsidR="00AD314E" w:rsidDel="00AA2C65">
          <w:rPr>
            <w:iCs/>
            <w:noProof/>
          </w:rPr>
          <w:delText>r</w:delText>
        </w:r>
      </w:del>
      <w:del w:id="74" w:author="Lawrence Evalyn" w:date="2018-05-18T17:03:00Z">
        <w:r w:rsidR="00AD314E" w:rsidDel="00EA2779">
          <w:rPr>
            <w:iCs/>
            <w:noProof/>
          </w:rPr>
          <w:delText>ok metrics</w:delText>
        </w:r>
      </w:del>
      <w:ins w:id="75" w:author="Lawrence Evalyn" w:date="2018-05-18T17:03:00Z">
        <w:r w:rsidR="00EA2779">
          <w:rPr>
            <w:iCs/>
            <w:noProof/>
          </w:rPr>
          <w:t>a play’s genre</w:t>
        </w:r>
      </w:ins>
      <w:r w:rsidR="00AD314E">
        <w:rPr>
          <w:iCs/>
          <w:noProof/>
        </w:rPr>
        <w:t>.</w:t>
      </w:r>
      <w:del w:id="76" w:author="Lawrence Evalyn" w:date="2018-05-18T17:02:00Z">
        <w:r w:rsidR="00AD314E" w:rsidDel="00EA2779">
          <w:rPr>
            <w:iCs/>
            <w:noProof/>
          </w:rPr>
          <w:delText xml:space="preserve"> </w:delText>
        </w:r>
      </w:del>
    </w:p>
    <w:p w14:paraId="3296052E" w14:textId="4C985E43" w:rsidR="006631E2" w:rsidRPr="006631E2" w:rsidDel="00593D20" w:rsidRDefault="006631E2" w:rsidP="006631E2">
      <w:pPr>
        <w:spacing w:line="240" w:lineRule="auto"/>
        <w:ind w:firstLine="284"/>
        <w:rPr>
          <w:del w:id="77" w:author="Lawrence Evalyn" w:date="2018-05-18T17:11:00Z"/>
          <w:iCs/>
          <w:noProof/>
        </w:rPr>
      </w:pPr>
      <w:r w:rsidRPr="006631E2">
        <w:rPr>
          <w:iCs/>
          <w:noProof/>
        </w:rPr>
        <w:t xml:space="preserve">In this </w:t>
      </w:r>
      <w:r w:rsidR="00D562EA">
        <w:rPr>
          <w:iCs/>
          <w:noProof/>
        </w:rPr>
        <w:t>paper</w:t>
      </w:r>
      <w:r w:rsidRPr="006631E2">
        <w:rPr>
          <w:iCs/>
          <w:noProof/>
        </w:rPr>
        <w:t xml:space="preserve">, we study </w:t>
      </w:r>
      <w:ins w:id="78" w:author="Lawrence Evalyn" w:date="2018-05-17T17:18:00Z">
        <w:r w:rsidR="00AA2C65">
          <w:rPr>
            <w:iCs/>
            <w:noProof/>
          </w:rPr>
          <w:t>the</w:t>
        </w:r>
      </w:ins>
      <w:del w:id="79" w:author="Lawrence Evalyn" w:date="2018-05-17T17:18:00Z">
        <w:r w:rsidRPr="006631E2" w:rsidDel="00AA2C65">
          <w:rPr>
            <w:iCs/>
            <w:noProof/>
          </w:rPr>
          <w:delText>a</w:delText>
        </w:r>
      </w:del>
      <w:r w:rsidRPr="006631E2">
        <w:rPr>
          <w:iCs/>
          <w:noProof/>
        </w:rPr>
        <w:t xml:space="preserve"> social network</w:t>
      </w:r>
      <w:ins w:id="80" w:author="Lawrence Evalyn" w:date="2018-05-17T17:18:00Z">
        <w:r w:rsidR="00AA2C65">
          <w:rPr>
            <w:iCs/>
            <w:noProof/>
          </w:rPr>
          <w:t>s</w:t>
        </w:r>
      </w:ins>
      <w:r w:rsidRPr="006631E2">
        <w:rPr>
          <w:iCs/>
          <w:noProof/>
        </w:rPr>
        <w:t xml:space="preserve"> of </w:t>
      </w:r>
      <w:r w:rsidR="00AD314E">
        <w:rPr>
          <w:iCs/>
          <w:noProof/>
        </w:rPr>
        <w:t>Shakepeare</w:t>
      </w:r>
      <w:ins w:id="81" w:author="Lawrence Evalyn" w:date="2018-05-17T17:18:00Z">
        <w:r w:rsidR="00AA2C65">
          <w:rPr>
            <w:iCs/>
            <w:noProof/>
          </w:rPr>
          <w:t>’s</w:t>
        </w:r>
      </w:ins>
      <w:r w:rsidR="00AD314E">
        <w:rPr>
          <w:iCs/>
          <w:noProof/>
        </w:rPr>
        <w:t xml:space="preserve"> plays. </w:t>
      </w:r>
      <w:r w:rsidRPr="006631E2">
        <w:rPr>
          <w:iCs/>
          <w:noProof/>
        </w:rPr>
        <w:t xml:space="preserve">To do so, we build a weighted, undirected graph </w:t>
      </w:r>
      <w:ins w:id="82" w:author="Lawrence Evalyn" w:date="2018-05-18T17:11:00Z">
        <w:r w:rsidR="00593D20">
          <w:rPr>
            <w:iCs/>
            <w:noProof/>
          </w:rPr>
          <w:t xml:space="preserve">of each play, </w:t>
        </w:r>
      </w:ins>
      <w:r w:rsidRPr="006631E2">
        <w:rPr>
          <w:iCs/>
          <w:noProof/>
        </w:rPr>
        <w:t xml:space="preserve">in which </w:t>
      </w:r>
      <w:r w:rsidR="00AD314E">
        <w:rPr>
          <w:iCs/>
          <w:noProof/>
        </w:rPr>
        <w:t>characters are nodes, co</w:t>
      </w:r>
      <w:del w:id="83" w:author="Lawrence Evalyn" w:date="2018-05-18T17:11:00Z">
        <w:r w:rsidR="00AD314E" w:rsidDel="00593D20">
          <w:rPr>
            <w:iCs/>
            <w:noProof/>
          </w:rPr>
          <w:delText>-</w:delText>
        </w:r>
      </w:del>
      <w:r w:rsidR="00AD314E">
        <w:rPr>
          <w:iCs/>
          <w:noProof/>
        </w:rPr>
        <w:t>mmuni</w:t>
      </w:r>
      <w:del w:id="84" w:author="Lawrence Evalyn" w:date="2018-05-18T17:11:00Z">
        <w:r w:rsidR="00AD314E" w:rsidDel="00593D20">
          <w:rPr>
            <w:iCs/>
            <w:noProof/>
          </w:rPr>
          <w:delText>c</w:delText>
        </w:r>
      </w:del>
      <w:r w:rsidR="00AD314E">
        <w:rPr>
          <w:iCs/>
          <w:noProof/>
        </w:rPr>
        <w:t>cation between characters represent</w:t>
      </w:r>
      <w:ins w:id="85" w:author="Lawrence Evalyn" w:date="2018-05-18T17:11:00Z">
        <w:r w:rsidR="00593D20">
          <w:rPr>
            <w:iCs/>
            <w:noProof/>
          </w:rPr>
          <w:t>s</w:t>
        </w:r>
      </w:ins>
      <w:r w:rsidR="00AD314E">
        <w:rPr>
          <w:iCs/>
          <w:noProof/>
        </w:rPr>
        <w:t xml:space="preserve"> an edge</w:t>
      </w:r>
      <w:r w:rsidRPr="006631E2">
        <w:rPr>
          <w:iCs/>
          <w:noProof/>
        </w:rPr>
        <w:t xml:space="preserve">, and the weights represent the </w:t>
      </w:r>
      <w:r w:rsidR="00AD314E">
        <w:rPr>
          <w:iCs/>
          <w:noProof/>
        </w:rPr>
        <w:t xml:space="preserve">sum of total </w:t>
      </w:r>
      <w:r w:rsidRPr="006631E2">
        <w:rPr>
          <w:iCs/>
          <w:noProof/>
        </w:rPr>
        <w:t xml:space="preserve">number of </w:t>
      </w:r>
      <w:r w:rsidR="00AD314E">
        <w:rPr>
          <w:iCs/>
          <w:noProof/>
        </w:rPr>
        <w:t>words spoken by two characters in the scenes in which they appear together.</w:t>
      </w:r>
      <w:ins w:id="86" w:author="Lawrence Evalyn" w:date="2018-05-18T17:11:00Z">
        <w:r w:rsidR="00593D20">
          <w:rPr>
            <w:iCs/>
            <w:noProof/>
          </w:rPr>
          <w:t xml:space="preserve"> </w:t>
        </w:r>
      </w:ins>
      <w:del w:id="87" w:author="Lawrence Evalyn" w:date="2018-05-18T17:11:00Z">
        <w:r w:rsidR="00AD314E" w:rsidDel="00593D20">
          <w:rPr>
            <w:iCs/>
            <w:noProof/>
          </w:rPr>
          <w:delText xml:space="preserve"> </w:delText>
        </w:r>
        <w:r w:rsidRPr="006631E2" w:rsidDel="00593D20">
          <w:rPr>
            <w:iCs/>
            <w:noProof/>
          </w:rPr>
          <w:delText xml:space="preserve"> </w:delText>
        </w:r>
      </w:del>
    </w:p>
    <w:p w14:paraId="40518955" w14:textId="6D1F6902" w:rsidR="006631E2" w:rsidRPr="00972E98" w:rsidRDefault="00AD314E" w:rsidP="00972E98">
      <w:pPr>
        <w:spacing w:line="240" w:lineRule="auto"/>
        <w:ind w:firstLine="284"/>
        <w:rPr>
          <w:iCs/>
          <w:noProof/>
          <w:lang w:val="en-CA"/>
          <w:rPrChange w:id="88" w:author="Lawrence Evalyn" w:date="2018-05-18T19:01:00Z">
            <w:rPr>
              <w:iCs/>
              <w:noProof/>
            </w:rPr>
          </w:rPrChange>
        </w:rPr>
      </w:pPr>
      <w:del w:id="89" w:author="Lawrence Evalyn" w:date="2018-05-18T17:11:00Z">
        <w:r w:rsidDel="00593D20">
          <w:rPr>
            <w:iCs/>
            <w:noProof/>
          </w:rPr>
          <w:delText>In this work, we</w:delText>
        </w:r>
      </w:del>
      <w:ins w:id="90" w:author="Lawrence Evalyn" w:date="2018-05-18T17:11:00Z">
        <w:r w:rsidR="00593D20">
          <w:rPr>
            <w:iCs/>
            <w:noProof/>
          </w:rPr>
          <w:t>We</w:t>
        </w:r>
      </w:ins>
      <w:r>
        <w:rPr>
          <w:iCs/>
          <w:noProof/>
        </w:rPr>
        <w:t xml:space="preserve"> define three</w:t>
      </w:r>
      <w:r w:rsidR="006631E2" w:rsidRPr="006631E2">
        <w:rPr>
          <w:iCs/>
          <w:noProof/>
        </w:rPr>
        <w:t xml:space="preserve"> classes for </w:t>
      </w:r>
      <w:r>
        <w:rPr>
          <w:iCs/>
          <w:noProof/>
        </w:rPr>
        <w:t>Shakespeare</w:t>
      </w:r>
      <w:ins w:id="91" w:author="Lawrence Evalyn" w:date="2018-05-17T17:19:00Z">
        <w:r w:rsidR="00AA2C65">
          <w:rPr>
            <w:iCs/>
            <w:noProof/>
          </w:rPr>
          <w:t>’s</w:t>
        </w:r>
      </w:ins>
      <w:r>
        <w:rPr>
          <w:iCs/>
          <w:noProof/>
        </w:rPr>
        <w:t xml:space="preserve"> </w:t>
      </w:r>
      <w:ins w:id="92" w:author="Lawrence Evalyn" w:date="2018-05-17T17:19:00Z">
        <w:r w:rsidR="00AA2C65">
          <w:rPr>
            <w:iCs/>
            <w:noProof/>
          </w:rPr>
          <w:t>p</w:t>
        </w:r>
      </w:ins>
      <w:del w:id="93" w:author="Lawrence Evalyn" w:date="2018-05-17T17:19:00Z">
        <w:r w:rsidDel="00AA2C65">
          <w:rPr>
            <w:iCs/>
            <w:noProof/>
          </w:rPr>
          <w:delText>P</w:delText>
        </w:r>
      </w:del>
      <w:r>
        <w:rPr>
          <w:iCs/>
          <w:noProof/>
        </w:rPr>
        <w:t>lays</w:t>
      </w:r>
      <w:r w:rsidR="006631E2" w:rsidRPr="006631E2">
        <w:rPr>
          <w:iCs/>
          <w:noProof/>
        </w:rPr>
        <w:t>, namely ‘</w:t>
      </w:r>
      <w:r>
        <w:rPr>
          <w:iCs/>
          <w:noProof/>
        </w:rPr>
        <w:t>com</w:t>
      </w:r>
      <w:ins w:id="94" w:author="Lawrence Evalyn" w:date="2018-05-17T17:22:00Z">
        <w:r w:rsidR="00AA2C65">
          <w:rPr>
            <w:iCs/>
            <w:noProof/>
          </w:rPr>
          <w:t>e</w:t>
        </w:r>
      </w:ins>
      <w:r>
        <w:rPr>
          <w:iCs/>
          <w:noProof/>
        </w:rPr>
        <w:t>d</w:t>
      </w:r>
      <w:del w:id="95" w:author="Lawrence Evalyn" w:date="2018-05-17T17:22:00Z">
        <w:r w:rsidDel="00AA2C65">
          <w:rPr>
            <w:iCs/>
            <w:noProof/>
          </w:rPr>
          <w:delText>e</w:delText>
        </w:r>
      </w:del>
      <w:r>
        <w:rPr>
          <w:iCs/>
          <w:noProof/>
        </w:rPr>
        <w:t>y’, history’</w:t>
      </w:r>
      <w:r w:rsidR="006631E2" w:rsidRPr="006631E2">
        <w:rPr>
          <w:iCs/>
          <w:noProof/>
        </w:rPr>
        <w:t xml:space="preserve"> and ‘</w:t>
      </w:r>
      <w:r>
        <w:rPr>
          <w:iCs/>
          <w:noProof/>
        </w:rPr>
        <w:t>trag</w:t>
      </w:r>
      <w:ins w:id="96" w:author="Lawrence Evalyn" w:date="2018-05-17T17:22:00Z">
        <w:r w:rsidR="00AA2C65">
          <w:rPr>
            <w:iCs/>
            <w:noProof/>
          </w:rPr>
          <w:t>e</w:t>
        </w:r>
      </w:ins>
      <w:r>
        <w:rPr>
          <w:iCs/>
          <w:noProof/>
        </w:rPr>
        <w:t>d</w:t>
      </w:r>
      <w:del w:id="97" w:author="Lawrence Evalyn" w:date="2018-05-17T17:22:00Z">
        <w:r w:rsidDel="00AA2C65">
          <w:rPr>
            <w:iCs/>
            <w:noProof/>
          </w:rPr>
          <w:delText>e</w:delText>
        </w:r>
      </w:del>
      <w:r>
        <w:rPr>
          <w:iCs/>
          <w:noProof/>
        </w:rPr>
        <w:t>y</w:t>
      </w:r>
      <w:r w:rsidR="006631E2" w:rsidRPr="006631E2">
        <w:rPr>
          <w:iCs/>
          <w:noProof/>
        </w:rPr>
        <w:t xml:space="preserve">’. Then, we study the </w:t>
      </w:r>
      <w:r>
        <w:rPr>
          <w:iCs/>
          <w:noProof/>
        </w:rPr>
        <w:t xml:space="preserve">plays from </w:t>
      </w:r>
      <w:r w:rsidR="006631E2" w:rsidRPr="006631E2">
        <w:rPr>
          <w:iCs/>
          <w:noProof/>
        </w:rPr>
        <w:t xml:space="preserve">the </w:t>
      </w:r>
      <w:r>
        <w:rPr>
          <w:iCs/>
          <w:noProof/>
        </w:rPr>
        <w:t>three</w:t>
      </w:r>
      <w:r w:rsidR="006631E2" w:rsidRPr="006631E2">
        <w:rPr>
          <w:iCs/>
          <w:noProof/>
        </w:rPr>
        <w:t xml:space="preserve"> groups to identify which features of </w:t>
      </w:r>
      <w:del w:id="98" w:author="Lawrence Evalyn" w:date="2018-05-18T17:11:00Z">
        <w:r w:rsidR="006631E2" w:rsidRPr="006631E2" w:rsidDel="00593D20">
          <w:rPr>
            <w:iCs/>
            <w:noProof/>
          </w:rPr>
          <w:delText xml:space="preserve">the </w:delText>
        </w:r>
        <w:r w:rsidDel="00593D20">
          <w:rPr>
            <w:iCs/>
            <w:noProof/>
          </w:rPr>
          <w:delText>play</w:delText>
        </w:r>
        <w:r w:rsidR="006631E2" w:rsidRPr="006631E2" w:rsidDel="00593D20">
          <w:rPr>
            <w:iCs/>
            <w:noProof/>
          </w:rPr>
          <w:delText xml:space="preserve"> and </w:delText>
        </w:r>
      </w:del>
      <w:r w:rsidR="006631E2" w:rsidRPr="006631E2">
        <w:rPr>
          <w:iCs/>
          <w:noProof/>
        </w:rPr>
        <w:t>their social networks allow u</w:t>
      </w:r>
      <w:r>
        <w:rPr>
          <w:iCs/>
          <w:noProof/>
        </w:rPr>
        <w:t>s to distinguish between the three</w:t>
      </w:r>
      <w:r w:rsidR="006631E2" w:rsidRPr="006631E2">
        <w:rPr>
          <w:iCs/>
          <w:noProof/>
        </w:rPr>
        <w:t xml:space="preserve"> classes</w:t>
      </w:r>
      <w:del w:id="99" w:author="Lawrence Evalyn" w:date="2018-05-18T17:12:00Z">
        <w:r w:rsidR="006631E2" w:rsidRPr="006631E2" w:rsidDel="00593D20">
          <w:rPr>
            <w:iCs/>
            <w:noProof/>
          </w:rPr>
          <w:delText xml:space="preserve"> of </w:delText>
        </w:r>
        <w:r w:rsidDel="00593D20">
          <w:rPr>
            <w:iCs/>
            <w:noProof/>
          </w:rPr>
          <w:delText>plays</w:delText>
        </w:r>
      </w:del>
      <w:r w:rsidR="006631E2" w:rsidRPr="006631E2">
        <w:rPr>
          <w:iCs/>
          <w:noProof/>
        </w:rPr>
        <w:t xml:space="preserve">.  With the class definitions and features in hand, we train a Support Vector Machine (SVM) classifier </w:t>
      </w:r>
      <w:ins w:id="100" w:author="Lawrence Evalyn" w:date="2018-05-18T19:00:00Z">
        <w:r w:rsidR="00972E98" w:rsidRPr="00972E98">
          <w:rPr>
            <w:iCs/>
            <w:noProof/>
            <w:lang w:val="en-CA"/>
          </w:rPr>
          <w:t xml:space="preserve">on our three classes.  We then use One Vs One (OvO) classification  to identify the top matching </w:t>
        </w:r>
        <w:r w:rsidR="00972E98" w:rsidRPr="00972E98">
          <w:rPr>
            <w:iCs/>
            <w:noProof/>
            <w:lang w:val="en-CA"/>
          </w:rPr>
          <w:lastRenderedPageBreak/>
          <w:t>class for each play in our test set.</w:t>
        </w:r>
      </w:ins>
      <w:ins w:id="101" w:author="Lawrence Evalyn" w:date="2018-05-18T19:01:00Z">
        <w:r w:rsidR="00972E98">
          <w:rPr>
            <w:iCs/>
            <w:noProof/>
            <w:lang w:val="en-CA"/>
          </w:rPr>
          <w:t xml:space="preserve"> </w:t>
        </w:r>
      </w:ins>
      <w:del w:id="102" w:author="Lawrence Evalyn" w:date="2018-05-18T19:00:00Z">
        <w:r w:rsidR="006631E2" w:rsidRPr="006631E2" w:rsidDel="00972E98">
          <w:rPr>
            <w:iCs/>
            <w:noProof/>
          </w:rPr>
          <w:delText xml:space="preserve">using </w:delText>
        </w:r>
      </w:del>
      <w:del w:id="103" w:author="Lawrence Evalyn" w:date="2018-05-18T17:14:00Z">
        <w:r w:rsidDel="00593D20">
          <w:rPr>
            <w:iCs/>
            <w:noProof/>
          </w:rPr>
          <w:delText>one against one technique</w:delText>
        </w:r>
      </w:del>
      <w:del w:id="104" w:author="Lawrence Evalyn" w:date="2018-05-18T19:01:00Z">
        <w:r w:rsidDel="00972E98">
          <w:rPr>
            <w:iCs/>
            <w:noProof/>
          </w:rPr>
          <w:delText xml:space="preserve">. </w:delText>
        </w:r>
      </w:del>
      <w:r w:rsidR="005306D5">
        <w:rPr>
          <w:iCs/>
          <w:noProof/>
        </w:rPr>
        <w:t xml:space="preserve">We used TEI encoded </w:t>
      </w:r>
      <w:del w:id="105" w:author="Lawrence Evalyn" w:date="2018-05-18T17:28:00Z">
        <w:r w:rsidR="005306D5" w:rsidDel="00B802E4">
          <w:rPr>
            <w:iCs/>
            <w:noProof/>
          </w:rPr>
          <w:delText xml:space="preserve">xml </w:delText>
        </w:r>
      </w:del>
      <w:ins w:id="106" w:author="Lawrence Evalyn" w:date="2018-05-18T17:28:00Z">
        <w:r w:rsidR="00B802E4">
          <w:rPr>
            <w:iCs/>
            <w:noProof/>
          </w:rPr>
          <w:t xml:space="preserve">XML </w:t>
        </w:r>
      </w:ins>
      <w:r w:rsidR="005306D5">
        <w:rPr>
          <w:iCs/>
          <w:noProof/>
        </w:rPr>
        <w:t xml:space="preserve">formatted plays which we downloaded from </w:t>
      </w:r>
      <w:hyperlink r:id="rId13" w:history="1">
        <w:r w:rsidR="00D61673" w:rsidRPr="00B813CD">
          <w:rPr>
            <w:rStyle w:val="Hyperlink"/>
            <w:iCs/>
            <w:noProof/>
          </w:rPr>
          <w:t>http://showcases.exist-db.org/exist/apps/Showcases/index.html</w:t>
        </w:r>
      </w:hyperlink>
      <w:r w:rsidR="00D61673">
        <w:rPr>
          <w:iCs/>
          <w:noProof/>
        </w:rPr>
        <w:t xml:space="preserve">. </w:t>
      </w:r>
      <w:r w:rsidR="006631E2" w:rsidRPr="006631E2">
        <w:rPr>
          <w:iCs/>
          <w:noProof/>
        </w:rPr>
        <w:t xml:space="preserve">Once the SVM is trained, it is used to predict the </w:t>
      </w:r>
      <w:r w:rsidR="005306D5">
        <w:rPr>
          <w:iCs/>
          <w:noProof/>
        </w:rPr>
        <w:t>genre</w:t>
      </w:r>
      <w:r w:rsidR="006631E2" w:rsidRPr="006631E2">
        <w:rPr>
          <w:iCs/>
          <w:noProof/>
        </w:rPr>
        <w:t xml:space="preserve"> of unseen</w:t>
      </w:r>
      <w:r w:rsidR="005306D5">
        <w:rPr>
          <w:iCs/>
          <w:noProof/>
        </w:rPr>
        <w:t xml:space="preserve"> plays</w:t>
      </w:r>
      <w:r w:rsidR="006631E2" w:rsidRPr="006631E2">
        <w:rPr>
          <w:iCs/>
          <w:noProof/>
        </w:rPr>
        <w:t>.</w:t>
      </w:r>
    </w:p>
    <w:p w14:paraId="130E50A2" w14:textId="5362DCB5" w:rsidR="006631E2" w:rsidRPr="006631E2" w:rsidRDefault="006631E2" w:rsidP="006631E2">
      <w:pPr>
        <w:spacing w:line="240" w:lineRule="auto"/>
        <w:ind w:firstLine="284"/>
        <w:rPr>
          <w:iCs/>
          <w:noProof/>
        </w:rPr>
      </w:pPr>
      <w:r w:rsidRPr="006631E2">
        <w:rPr>
          <w:iCs/>
          <w:noProof/>
        </w:rPr>
        <w:t xml:space="preserve">In a nutshell, our contributions are as follows: (1) we offer a list of individual and social factors that </w:t>
      </w:r>
      <w:r w:rsidR="005306D5">
        <w:rPr>
          <w:iCs/>
          <w:noProof/>
        </w:rPr>
        <w:t>may help in liter</w:t>
      </w:r>
      <w:del w:id="107" w:author="Lawrence Evalyn" w:date="2018-05-17T17:21:00Z">
        <w:r w:rsidR="005306D5" w:rsidDel="00AA2C65">
          <w:rPr>
            <w:iCs/>
            <w:noProof/>
          </w:rPr>
          <w:delText>r</w:delText>
        </w:r>
      </w:del>
      <w:r w:rsidR="005306D5">
        <w:rPr>
          <w:iCs/>
          <w:noProof/>
        </w:rPr>
        <w:t>a</w:t>
      </w:r>
      <w:ins w:id="108" w:author="Lawrence Evalyn" w:date="2018-05-17T17:21:00Z">
        <w:r w:rsidR="00AA2C65">
          <w:rPr>
            <w:iCs/>
            <w:noProof/>
          </w:rPr>
          <w:t>r</w:t>
        </w:r>
      </w:ins>
      <w:r w:rsidR="005306D5">
        <w:rPr>
          <w:iCs/>
          <w:noProof/>
        </w:rPr>
        <w:t>y analysis</w:t>
      </w:r>
      <w:r w:rsidRPr="006631E2">
        <w:rPr>
          <w:iCs/>
          <w:noProof/>
        </w:rPr>
        <w:t xml:space="preserve">; and (2) we create a classifier to find </w:t>
      </w:r>
      <w:ins w:id="109" w:author="Lawrence Evalyn" w:date="2018-05-17T17:19:00Z">
        <w:r w:rsidR="00AA2C65">
          <w:rPr>
            <w:iCs/>
            <w:noProof/>
          </w:rPr>
          <w:t xml:space="preserve">the </w:t>
        </w:r>
      </w:ins>
      <w:r w:rsidR="005306D5">
        <w:rPr>
          <w:iCs/>
          <w:noProof/>
        </w:rPr>
        <w:t xml:space="preserve">genre of </w:t>
      </w:r>
      <w:commentRangeStart w:id="110"/>
      <w:r w:rsidR="005306D5">
        <w:rPr>
          <w:iCs/>
          <w:noProof/>
        </w:rPr>
        <w:t>a</w:t>
      </w:r>
      <w:ins w:id="111" w:author="Lawrence Evalyn" w:date="2018-05-17T17:19:00Z">
        <w:r w:rsidR="00AA2C65">
          <w:rPr>
            <w:iCs/>
            <w:noProof/>
          </w:rPr>
          <w:t>n Early Modern</w:t>
        </w:r>
      </w:ins>
      <w:r w:rsidR="005306D5">
        <w:rPr>
          <w:iCs/>
          <w:noProof/>
        </w:rPr>
        <w:t xml:space="preserve"> play </w:t>
      </w:r>
      <w:commentRangeEnd w:id="110"/>
      <w:r w:rsidR="00AA2C65">
        <w:rPr>
          <w:rStyle w:val="CommentReference"/>
        </w:rPr>
        <w:commentReference w:id="110"/>
      </w:r>
      <w:r w:rsidR="005306D5">
        <w:rPr>
          <w:iCs/>
          <w:noProof/>
        </w:rPr>
        <w:t>using the above individual and social metrics</w:t>
      </w:r>
      <w:r w:rsidRPr="006631E2">
        <w:rPr>
          <w:iCs/>
          <w:noProof/>
        </w:rPr>
        <w:t>.</w:t>
      </w:r>
    </w:p>
    <w:p w14:paraId="273806A8" w14:textId="21346D55" w:rsidR="0021346E" w:rsidRPr="0021346E" w:rsidRDefault="006631E2" w:rsidP="006631E2">
      <w:pPr>
        <w:spacing w:line="240" w:lineRule="auto"/>
        <w:ind w:firstLine="284"/>
        <w:rPr>
          <w:noProof/>
        </w:rPr>
      </w:pPr>
      <w:r w:rsidRPr="006631E2">
        <w:rPr>
          <w:iCs/>
          <w:noProof/>
        </w:rPr>
        <w:t>The rest of the paper is organized as follows. In Section 2, we present the existing work</w:t>
      </w:r>
      <w:del w:id="112" w:author="Lawrence Evalyn" w:date="2018-05-17T17:23:00Z">
        <w:r w:rsidRPr="006631E2" w:rsidDel="00AA2C65">
          <w:rPr>
            <w:iCs/>
            <w:noProof/>
          </w:rPr>
          <w:delText>s</w:delText>
        </w:r>
      </w:del>
      <w:r w:rsidRPr="006631E2">
        <w:rPr>
          <w:iCs/>
          <w:noProof/>
        </w:rPr>
        <w:t xml:space="preserve"> </w:t>
      </w:r>
      <w:r w:rsidR="00B97E21">
        <w:rPr>
          <w:iCs/>
          <w:noProof/>
        </w:rPr>
        <w:t xml:space="preserve">on </w:t>
      </w:r>
      <w:r w:rsidRPr="006631E2">
        <w:rPr>
          <w:iCs/>
          <w:noProof/>
        </w:rPr>
        <w:t xml:space="preserve">social network analysis in different use cases. Section 3 describes our system. Section 4 contains experimental results, and Section </w:t>
      </w:r>
      <w:r w:rsidR="000F475A">
        <w:rPr>
          <w:iCs/>
          <w:noProof/>
        </w:rPr>
        <w:t>5</w:t>
      </w:r>
      <w:r w:rsidRPr="006631E2">
        <w:rPr>
          <w:iCs/>
          <w:noProof/>
        </w:rPr>
        <w:t xml:space="preserve"> summarizes our findings and offers suggestions for possible future improvements.</w:t>
      </w:r>
    </w:p>
    <w:p w14:paraId="2B643087" w14:textId="77777777" w:rsidR="0055584F" w:rsidRDefault="007F5B40" w:rsidP="0099225C">
      <w:pPr>
        <w:pStyle w:val="Heading1"/>
        <w:numPr>
          <w:ilvl w:val="0"/>
          <w:numId w:val="0"/>
        </w:numPr>
        <w:tabs>
          <w:tab w:val="clear" w:pos="426"/>
        </w:tabs>
        <w:spacing w:before="480" w:after="240"/>
        <w:ind w:left="397" w:hanging="397"/>
      </w:pPr>
      <w:r>
        <w:t>2</w:t>
      </w:r>
      <w:r w:rsidRPr="00B97E21">
        <w:rPr>
          <w:color w:val="FF0000"/>
        </w:rPr>
        <w:tab/>
      </w:r>
      <w:r w:rsidR="0099225C" w:rsidRPr="00B97E21">
        <w:rPr>
          <w:color w:val="FF0000"/>
        </w:rPr>
        <w:t>Related Work</w:t>
      </w:r>
    </w:p>
    <w:p w14:paraId="3DA6682F" w14:textId="3C9B8355" w:rsidR="00073A6F" w:rsidRDefault="00073A6F" w:rsidP="00527500">
      <w:pPr>
        <w:pStyle w:val="Heading2"/>
        <w:numPr>
          <w:ilvl w:val="0"/>
          <w:numId w:val="0"/>
        </w:numPr>
      </w:pPr>
      <w:r w:rsidRPr="00AA537B">
        <w:t>2.1</w:t>
      </w:r>
      <w:r w:rsidRPr="00AA537B">
        <w:tab/>
      </w:r>
      <w:r w:rsidR="00060574">
        <w:t>Support Vector Machines</w:t>
      </w:r>
    </w:p>
    <w:p w14:paraId="6E616133" w14:textId="307F2991" w:rsidR="007C0E60" w:rsidRPr="007C0E60" w:rsidRDefault="007C0E60" w:rsidP="007C0E60">
      <w:r w:rsidRPr="007C0E60">
        <w:t>Support Vector Machines (SVMs) are a popular mach</w:t>
      </w:r>
      <w:r>
        <w:t>ine learning method for classifi</w:t>
      </w:r>
      <w:r w:rsidRPr="007C0E60">
        <w:t>cation, regression, and other learning tasks.</w:t>
      </w:r>
      <w:r w:rsidR="00DB1864">
        <w:t xml:space="preserve"> Since our classification problem had more than two classes, we combined SVM with</w:t>
      </w:r>
      <w:r w:rsidRPr="007C0E60">
        <w:t xml:space="preserve"> one vs one classification</w:t>
      </w:r>
      <w:del w:id="113" w:author="Lawrence Evalyn" w:date="2018-05-17T17:23:00Z">
        <w:r w:rsidRPr="007C0E60" w:rsidDel="00AA2C65">
          <w:delText xml:space="preserve"> technique</w:delText>
        </w:r>
      </w:del>
      <w:r w:rsidR="00DB1864">
        <w:t xml:space="preserve">. In this technique, </w:t>
      </w:r>
      <w:ins w:id="114" w:author="Lawrence Evalyn" w:date="2018-05-17T17:24:00Z">
        <w:r w:rsidR="00AA2C65">
          <w:t xml:space="preserve">we </w:t>
        </w:r>
      </w:ins>
      <w:r w:rsidR="00DB1864">
        <w:t xml:space="preserve">pick </w:t>
      </w:r>
      <w:r w:rsidRPr="007C0E60">
        <w:t>a pair of classes from a set of </w:t>
      </w:r>
      <w:r w:rsidRPr="00AA2C65">
        <w:rPr>
          <w:i/>
          <w:iCs/>
          <w:rPrChange w:id="115" w:author="Lawrence Evalyn" w:date="2018-05-17T17:27:00Z">
            <w:rPr/>
          </w:rPrChange>
        </w:rPr>
        <w:t>n</w:t>
      </w:r>
      <w:r w:rsidRPr="007C0E60">
        <w:t> </w:t>
      </w:r>
      <w:r w:rsidR="00DB1864">
        <w:t xml:space="preserve">classes </w:t>
      </w:r>
      <w:r w:rsidRPr="007C0E60">
        <w:t>and develop a binary classifier for each pair. So</w:t>
      </w:r>
      <w:ins w:id="116" w:author="Lawrence Evalyn" w:date="2018-05-17T17:24:00Z">
        <w:r w:rsidR="00AA2C65">
          <w:t xml:space="preserve">, </w:t>
        </w:r>
      </w:ins>
      <w:del w:id="117" w:author="Lawrence Evalyn" w:date="2018-05-17T17:24:00Z">
        <w:r w:rsidRPr="007C0E60" w:rsidDel="00AA2C65">
          <w:delText xml:space="preserve"> </w:delText>
        </w:r>
      </w:del>
      <w:r w:rsidRPr="007C0E60">
        <w:t>given </w:t>
      </w:r>
      <w:r w:rsidRPr="00AA2C65">
        <w:rPr>
          <w:i/>
          <w:iCs/>
          <w:rPrChange w:id="118" w:author="Lawrence Evalyn" w:date="2018-05-17T17:24:00Z">
            <w:rPr/>
          </w:rPrChange>
        </w:rPr>
        <w:t>n</w:t>
      </w:r>
      <w:r w:rsidRPr="007C0E60">
        <w:t> classes</w:t>
      </w:r>
      <w:ins w:id="119" w:author="Lawrence Evalyn" w:date="2018-05-17T17:24:00Z">
        <w:r w:rsidR="00AA2C65">
          <w:t>,</w:t>
        </w:r>
      </w:ins>
      <w:r w:rsidRPr="007C0E60">
        <w:t xml:space="preserve"> we can pick all possible combinations of pairs of classes from </w:t>
      </w:r>
      <w:r w:rsidRPr="00AA2C65">
        <w:rPr>
          <w:i/>
          <w:iCs/>
          <w:rPrChange w:id="120" w:author="Lawrence Evalyn" w:date="2018-05-17T17:24:00Z">
            <w:rPr/>
          </w:rPrChange>
        </w:rPr>
        <w:t>n</w:t>
      </w:r>
      <w:r w:rsidRPr="007C0E60">
        <w:t xml:space="preserve"> and then for each pair we develop a binary </w:t>
      </w:r>
      <w:del w:id="121" w:author="Lawrence Evalyn" w:date="2018-05-18T17:16:00Z">
        <w:r w:rsidRPr="007C0E60" w:rsidDel="00593D20">
          <w:delText>support vector machine (</w:delText>
        </w:r>
      </w:del>
      <w:r w:rsidRPr="007C0E60">
        <w:t>SVM</w:t>
      </w:r>
      <w:del w:id="122" w:author="Lawrence Evalyn" w:date="2018-05-18T17:16:00Z">
        <w:r w:rsidRPr="007C0E60" w:rsidDel="00593D20">
          <w:delText>)</w:delText>
        </w:r>
      </w:del>
      <w:r w:rsidRPr="007C0E60">
        <w:t>.</w:t>
      </w:r>
    </w:p>
    <w:p w14:paraId="0A78CD8B" w14:textId="3E4FE63E" w:rsidR="007C0E60" w:rsidRDefault="007C0E60" w:rsidP="00DB1864">
      <w:r w:rsidRPr="007C0E60">
        <w:t xml:space="preserve">For </w:t>
      </w:r>
      <w:commentRangeStart w:id="123"/>
      <w:r w:rsidRPr="007C0E60">
        <w:t xml:space="preserve">combinations </w:t>
      </w:r>
      <w:commentRangeEnd w:id="123"/>
      <w:r w:rsidR="00AA2C65">
        <w:rPr>
          <w:rStyle w:val="CommentReference"/>
        </w:rPr>
        <w:commentReference w:id="123"/>
      </w:r>
      <w:r w:rsidRPr="007C0E60">
        <w:t>we have:</w:t>
      </w:r>
    </w:p>
    <w:p w14:paraId="04DAC958" w14:textId="0D1E8E6B" w:rsidR="007C0E60" w:rsidRPr="00DB1864" w:rsidRDefault="007C0E60" w:rsidP="00DB1864">
      <w:pPr>
        <w:spacing w:line="240" w:lineRule="auto"/>
      </w:pPr>
      <m:oMathPara>
        <m:oMath>
          <m:r>
            <w:rPr>
              <w:rFonts w:ascii="Cambria Math" w:hAnsi="Cambria Math"/>
            </w:rPr>
            <m:t xml:space="preserve">  C</m:t>
          </m:r>
          <m:d>
            <m:dPr>
              <m:ctrlPr>
                <w:rPr>
                  <w:rFonts w:ascii="Cambria Math" w:hAnsi="Cambria Math"/>
                  <w:i/>
                </w:rPr>
              </m:ctrlPr>
            </m:dPr>
            <m:e>
              <m:r>
                <w:rPr>
                  <w:rFonts w:ascii="Cambria Math" w:hAnsi="Cambria Math"/>
                </w:rPr>
                <m:t>n,k</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r>
            <w:rPr>
              <w:rFonts w:ascii="Cambria Math" w:hAnsi="Cambria Math"/>
            </w:rPr>
            <m:t xml:space="preserve">  </m:t>
          </m:r>
        </m:oMath>
      </m:oMathPara>
    </w:p>
    <w:p w14:paraId="45B74653" w14:textId="385E27D1" w:rsidR="007C0E60" w:rsidRPr="007C0E60" w:rsidRDefault="007C0E60" w:rsidP="007C0E60">
      <w:r w:rsidRPr="007C0E60">
        <w:t>and for </w:t>
      </w:r>
      <w:commentRangeStart w:id="124"/>
      <w:r w:rsidRPr="00AA2C65">
        <w:rPr>
          <w:i/>
          <w:iCs/>
          <w:rPrChange w:id="125" w:author="Lawrence Evalyn" w:date="2018-05-17T17:25:00Z">
            <w:rPr/>
          </w:rPrChange>
        </w:rPr>
        <w:t>k</w:t>
      </w:r>
      <w:r w:rsidRPr="007C0E60">
        <w:t>=2</w:t>
      </w:r>
      <w:r w:rsidR="00DB1864">
        <w:t xml:space="preserve"> </w:t>
      </w:r>
      <w:commentRangeEnd w:id="124"/>
      <w:r w:rsidR="00AA2C65">
        <w:rPr>
          <w:rStyle w:val="CommentReference"/>
        </w:rPr>
        <w:commentReference w:id="124"/>
      </w:r>
      <w:r w:rsidRPr="007C0E60">
        <w:t>corresponding to two pairs we have</w:t>
      </w:r>
    </w:p>
    <w:p w14:paraId="662A108E" w14:textId="4C8A91A0" w:rsidR="00DB1864" w:rsidRPr="00DB1864" w:rsidRDefault="00DB1864" w:rsidP="00DB1864">
      <w:pPr>
        <w:spacing w:line="240" w:lineRule="auto"/>
      </w:pPr>
      <m:oMathPara>
        <m:oMath>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den>
          </m:f>
        </m:oMath>
      </m:oMathPara>
    </w:p>
    <w:p w14:paraId="7B01780B" w14:textId="77777777" w:rsidR="00DB1864" w:rsidRPr="00DB1864" w:rsidRDefault="00DB1864" w:rsidP="00DB1864">
      <w:pPr>
        <w:spacing w:line="240" w:lineRule="auto"/>
      </w:pPr>
    </w:p>
    <w:p w14:paraId="4649D311" w14:textId="026744CC" w:rsidR="00DB1864" w:rsidRPr="00DB1864" w:rsidRDefault="00DB1864" w:rsidP="00DB1864">
      <w:pPr>
        <w:spacing w:line="240" w:lineRule="auto"/>
      </w:pPr>
      <m:oMathPara>
        <m:oMath>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 xml:space="preserve">= </m:t>
          </m:r>
          <m:f>
            <m:fPr>
              <m:ctrlPr>
                <w:rPr>
                  <w:rFonts w:ascii="Cambria Math" w:hAnsi="Cambria Math"/>
                  <w:i/>
                </w:rPr>
              </m:ctrlPr>
            </m:fPr>
            <m:num>
              <m:r>
                <w:rPr>
                  <w:rFonts w:ascii="Cambria Math" w:hAnsi="Cambria Math"/>
                </w:rPr>
                <m:t>n(n-1)(n-2)!</m:t>
              </m:r>
            </m:num>
            <m:den>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den>
          </m:f>
        </m:oMath>
      </m:oMathPara>
    </w:p>
    <w:p w14:paraId="4EC6F0E5" w14:textId="77777777" w:rsidR="00DB1864" w:rsidRPr="00DB1864" w:rsidRDefault="00DB1864" w:rsidP="00DB1864">
      <w:pPr>
        <w:spacing w:line="240" w:lineRule="auto"/>
      </w:pPr>
    </w:p>
    <w:p w14:paraId="120545DE" w14:textId="4114502B" w:rsidR="00DB1864" w:rsidRPr="00DB1864" w:rsidRDefault="00DB1864" w:rsidP="00DB1864">
      <w:pPr>
        <w:spacing w:line="240" w:lineRule="auto"/>
      </w:pPr>
      <m:oMathPara>
        <m:oMath>
          <m:r>
            <w:rPr>
              <w:rFonts w:ascii="Cambria Math" w:hAnsi="Cambria Math"/>
            </w:rPr>
            <m:t>C</m:t>
          </m:r>
          <m:d>
            <m:dPr>
              <m:ctrlPr>
                <w:rPr>
                  <w:rFonts w:ascii="Cambria Math" w:hAnsi="Cambria Math"/>
                  <w:i/>
                </w:rPr>
              </m:ctrlPr>
            </m:dPr>
            <m:e>
              <m:r>
                <w:rPr>
                  <w:rFonts w:ascii="Cambria Math" w:hAnsi="Cambria Math"/>
                </w:rPr>
                <m:t>n,2</m:t>
              </m:r>
            </m:e>
          </m:d>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43545D55" w14:textId="77777777" w:rsidR="00DB1864" w:rsidRDefault="00DB1864" w:rsidP="00DB1864">
      <w:pPr>
        <w:spacing w:line="240" w:lineRule="auto"/>
      </w:pPr>
    </w:p>
    <w:p w14:paraId="4133303F" w14:textId="64A8F5E7" w:rsidR="007C0E60" w:rsidRPr="007C0E60" w:rsidRDefault="00AA2C65" w:rsidP="007C0E60">
      <w:commentRangeStart w:id="126"/>
      <w:ins w:id="127" w:author="Lawrence Evalyn" w:date="2018-05-17T17:26:00Z">
        <w:r>
          <w:t>Therefore</w:t>
        </w:r>
        <w:commentRangeEnd w:id="126"/>
        <w:r>
          <w:rPr>
            <w:rStyle w:val="CommentReference"/>
          </w:rPr>
          <w:commentReference w:id="126"/>
        </w:r>
        <w:r>
          <w:t>, w</w:t>
        </w:r>
      </w:ins>
      <w:del w:id="128" w:author="Lawrence Evalyn" w:date="2018-05-17T17:26:00Z">
        <w:r w:rsidR="007C0E60" w:rsidRPr="007C0E60" w:rsidDel="00AA2C65">
          <w:delText>W</w:delText>
        </w:r>
      </w:del>
      <w:r w:rsidR="007C0E60" w:rsidRPr="007C0E60">
        <w:t>e need C(</w:t>
      </w:r>
      <w:r w:rsidR="007C0E60" w:rsidRPr="00AA2C65">
        <w:rPr>
          <w:i/>
          <w:iCs/>
          <w:rPrChange w:id="129" w:author="Lawrence Evalyn" w:date="2018-05-17T17:26:00Z">
            <w:rPr/>
          </w:rPrChange>
        </w:rPr>
        <w:t>n</w:t>
      </w:r>
      <w:r w:rsidR="007C0E60" w:rsidRPr="007C0E60">
        <w:t>,2) SVM classifiers</w:t>
      </w:r>
      <w:ins w:id="130" w:author="Lawrence Evalyn" w:date="2018-05-17T17:27:00Z">
        <w:r>
          <w:t xml:space="preserve">; </w:t>
        </w:r>
        <w:commentRangeStart w:id="131"/>
        <w:r>
          <w:t xml:space="preserve">with three classes, </w:t>
        </w:r>
      </w:ins>
      <w:ins w:id="132" w:author="Lawrence Evalyn" w:date="2018-05-17T17:28:00Z">
        <w:r w:rsidR="00607610">
          <w:t xml:space="preserve">that is </w:t>
        </w:r>
        <w:commentRangeStart w:id="133"/>
        <w:r w:rsidR="00607610">
          <w:t xml:space="preserve">[X] </w:t>
        </w:r>
        <w:commentRangeEnd w:id="133"/>
        <w:r w:rsidR="00607610">
          <w:rPr>
            <w:rStyle w:val="CommentReference"/>
          </w:rPr>
          <w:commentReference w:id="133"/>
        </w:r>
        <w:r w:rsidR="00607610">
          <w:t>SVM classifiers</w:t>
        </w:r>
      </w:ins>
      <w:ins w:id="134" w:author="Lawrence Evalyn" w:date="2018-05-17T17:26:00Z">
        <w:r>
          <w:t>.</w:t>
        </w:r>
      </w:ins>
      <w:r w:rsidR="007C0E60" w:rsidRPr="007C0E60">
        <w:t xml:space="preserve"> </w:t>
      </w:r>
      <w:del w:id="135" w:author="Lawrence Evalyn" w:date="2018-05-17T17:26:00Z">
        <w:r w:rsidR="007C0E60" w:rsidRPr="007C0E60" w:rsidDel="00AA2C65">
          <w:delText xml:space="preserve">which </w:delText>
        </w:r>
      </w:del>
      <w:ins w:id="136" w:author="Lawrence Evalyn" w:date="2018-05-17T17:26:00Z">
        <w:r>
          <w:t>These</w:t>
        </w:r>
        <w:r w:rsidRPr="007C0E60">
          <w:t xml:space="preserve"> </w:t>
        </w:r>
      </w:ins>
      <w:r w:rsidR="007C0E60" w:rsidRPr="007C0E60">
        <w:t xml:space="preserve">vote for </w:t>
      </w:r>
      <w:del w:id="137" w:author="Lawrence Evalyn" w:date="2018-05-17T17:28:00Z">
        <w:r w:rsidR="007C0E60" w:rsidRPr="007C0E60" w:rsidDel="00607610">
          <w:delText>the classes</w:delText>
        </w:r>
      </w:del>
      <w:ins w:id="138" w:author="Lawrence Evalyn" w:date="2018-05-17T17:28:00Z">
        <w:r w:rsidR="00607610">
          <w:t>each play’s class</w:t>
        </w:r>
      </w:ins>
      <w:r w:rsidR="007C0E60" w:rsidRPr="007C0E60">
        <w:t xml:space="preserve"> and the winning class gets picked as the </w:t>
      </w:r>
      <w:del w:id="139" w:author="Lawrence Evalyn" w:date="2018-05-17T17:33:00Z">
        <w:r w:rsidR="007C0E60" w:rsidRPr="007C0E60" w:rsidDel="00091951">
          <w:delText>winner</w:delText>
        </w:r>
      </w:del>
      <w:ins w:id="140" w:author="Lawrence Evalyn" w:date="2018-05-17T17:33:00Z">
        <w:r w:rsidR="00091951">
          <w:t>play’s classification</w:t>
        </w:r>
      </w:ins>
      <w:r w:rsidR="007C0E60" w:rsidRPr="007C0E60">
        <w:t>.</w:t>
      </w:r>
      <w:commentRangeEnd w:id="131"/>
      <w:r w:rsidR="00CD489F">
        <w:rPr>
          <w:rStyle w:val="CommentReference"/>
        </w:rPr>
        <w:commentReference w:id="131"/>
      </w:r>
    </w:p>
    <w:p w14:paraId="350A35F6" w14:textId="33131DD5" w:rsidR="007C0E60" w:rsidRPr="00593D20" w:rsidRDefault="00593D20" w:rsidP="00593D20">
      <w:pPr>
        <w:rPr>
          <w:lang w:val="en-CA"/>
          <w:rPrChange w:id="141" w:author="Lawrence Evalyn" w:date="2018-05-18T17:13:00Z">
            <w:rPr/>
          </w:rPrChange>
        </w:rPr>
      </w:pPr>
      <w:ins w:id="142" w:author="Lawrence Evalyn" w:date="2018-05-18T17:13:00Z">
        <w:r>
          <w:t>“</w:t>
        </w:r>
        <w:r w:rsidRPr="00593D20">
          <w:rPr>
            <w:lang w:val="en-CA"/>
          </w:rPr>
          <w:t>This is much less sensitive to the problems of imbalanced datasets but is much more computationally expensive.</w:t>
        </w:r>
        <w:r>
          <w:t>”</w:t>
        </w:r>
      </w:ins>
    </w:p>
    <w:p w14:paraId="5158665B" w14:textId="4CB827EB" w:rsidR="00073A6F" w:rsidRPr="00E552DD" w:rsidRDefault="00073A6F" w:rsidP="00527500">
      <w:pPr>
        <w:pStyle w:val="Heading2"/>
        <w:numPr>
          <w:ilvl w:val="0"/>
          <w:numId w:val="0"/>
        </w:numPr>
      </w:pPr>
      <w:r w:rsidRPr="00E552DD">
        <w:t>2.2</w:t>
      </w:r>
      <w:r w:rsidRPr="00E552DD">
        <w:tab/>
      </w:r>
      <w:bookmarkStart w:id="143" w:name="_Toc362541876"/>
      <w:r w:rsidR="009B087C" w:rsidRPr="009B087C">
        <w:t>Social Network Analysis</w:t>
      </w:r>
      <w:bookmarkEnd w:id="143"/>
      <w:del w:id="144" w:author="Lawrence Evalyn" w:date="2018-05-18T17:42:00Z">
        <w:r w:rsidR="00A10DCA" w:rsidDel="002B4127">
          <w:delText xml:space="preserve"> (</w:delText>
        </w:r>
        <w:r w:rsidR="00A10DCA" w:rsidDel="002B4127">
          <w:rPr>
            <w:b w:val="0"/>
            <w:caps/>
          </w:rPr>
          <w:delText>Rephrase)</w:delText>
        </w:r>
      </w:del>
    </w:p>
    <w:p w14:paraId="11AF915D" w14:textId="67BA4552" w:rsidR="00DC2A30" w:rsidDel="00B802E4" w:rsidRDefault="00B802E4" w:rsidP="00061BBE">
      <w:pPr>
        <w:spacing w:line="240" w:lineRule="auto"/>
        <w:ind w:firstLine="0"/>
        <w:rPr>
          <w:del w:id="145" w:author="Lawrence Evalyn" w:date="2018-05-18T17:36:00Z"/>
        </w:rPr>
      </w:pPr>
      <w:ins w:id="146" w:author="Lawrence Evalyn" w:date="2018-05-18T17:30:00Z">
        <w:r>
          <w:t>As [SOURCE] notes, “</w:t>
        </w:r>
      </w:ins>
      <w:r w:rsidR="005A4F0E" w:rsidRPr="005A4F0E">
        <w:t>Social network analysis (SNA) is not a formal theory, but rather a wide strategy for investigating social structures</w:t>
      </w:r>
      <w:ins w:id="147" w:author="Lawrence Evalyn" w:date="2018-05-18T17:31:00Z">
        <w:r>
          <w:t xml:space="preserve">,” which </w:t>
        </w:r>
      </w:ins>
      <w:del w:id="148" w:author="Lawrence Evalyn" w:date="2018-05-18T17:31:00Z">
        <w:r w:rsidR="005A4F0E" w:rsidDel="00B802E4">
          <w:delText xml:space="preserve">. </w:delText>
        </w:r>
      </w:del>
      <w:ins w:id="149" w:author="Lawrence Evalyn" w:date="2018-05-18T17:31:00Z">
        <w:r>
          <w:t>“</w:t>
        </w:r>
      </w:ins>
      <w:del w:id="150" w:author="Lawrence Evalyn" w:date="2018-05-18T17:31:00Z">
        <w:r w:rsidR="005A4F0E" w:rsidRPr="005A4F0E" w:rsidDel="00B802E4">
          <w:delText xml:space="preserve">As </w:delText>
        </w:r>
      </w:del>
      <w:del w:id="151" w:author="Lawrence Evalyn" w:date="2018-05-18T17:28:00Z">
        <w:r w:rsidR="005A4F0E" w:rsidRPr="005A4F0E" w:rsidDel="00593D20">
          <w:delText xml:space="preserve">pointed </w:delText>
        </w:r>
      </w:del>
      <w:del w:id="152" w:author="Lawrence Evalyn" w:date="2018-05-18T17:31:00Z">
        <w:r w:rsidR="005A4F0E" w:rsidRPr="005A4F0E" w:rsidDel="00B802E4">
          <w:delText xml:space="preserve">by many researchers such as Watt (2001), Scott (2000), Wasserman and Faust (1994), SNA </w:delText>
        </w:r>
      </w:del>
      <w:r w:rsidR="005A4F0E" w:rsidRPr="005A4F0E">
        <w:t>borrows most of its core concepts from sociometry, group dynamics, and graph theory</w:t>
      </w:r>
      <w:ins w:id="153" w:author="Lawrence Evalyn" w:date="2018-05-18T17:32:00Z">
        <w:r>
          <w:t>” [CITE]</w:t>
        </w:r>
      </w:ins>
      <w:del w:id="154" w:author="Lawrence Evalyn" w:date="2018-05-18T17:32:00Z">
        <w:r w:rsidR="005A4F0E" w:rsidRPr="005A4F0E" w:rsidDel="00B802E4">
          <w:delText xml:space="preserve"> [8, 9, 6]</w:delText>
        </w:r>
      </w:del>
      <w:r w:rsidR="005A4F0E" w:rsidRPr="005A4F0E">
        <w:t>.</w:t>
      </w:r>
      <w:ins w:id="155" w:author="Lawrence Evalyn" w:date="2018-05-18T17:32:00Z">
        <w:r>
          <w:t xml:space="preserve"> </w:t>
        </w:r>
      </w:ins>
      <w:ins w:id="156" w:author="Lawrence Evalyn" w:date="2018-05-18T17:35:00Z">
        <w:r>
          <w:t xml:space="preserve">In social network analysis of human activities, the nodes can be connected by many kinds of ties, such as </w:t>
        </w:r>
      </w:ins>
      <w:ins w:id="157" w:author="Lawrence Evalyn" w:date="2018-05-18T17:36:00Z">
        <w:r>
          <w:t>“</w:t>
        </w:r>
      </w:ins>
      <w:del w:id="158" w:author="Lawrence Evalyn" w:date="2018-05-18T17:30:00Z">
        <w:r w:rsidR="005A4F0E" w:rsidRPr="005A4F0E" w:rsidDel="00B802E4">
          <w:delText xml:space="preserve"> Some of those borrowed notions and metrics are discussed in the following sections. Throughout our discussion, we use the terms graph and network</w:delText>
        </w:r>
        <w:r w:rsidR="00D562EA" w:rsidDel="00B802E4">
          <w:delText xml:space="preserve">, node and author </w:delText>
        </w:r>
        <w:r w:rsidR="005A4F0E" w:rsidRPr="005A4F0E" w:rsidDel="00B802E4">
          <w:delText>interchangeably.</w:delText>
        </w:r>
        <w:r w:rsidR="00122D80" w:rsidDel="00B802E4">
          <w:delText xml:space="preserve"> </w:delText>
        </w:r>
      </w:del>
    </w:p>
    <w:p w14:paraId="1ACBF8DC" w14:textId="53ED5F98" w:rsidR="00C97B65" w:rsidDel="00B802E4" w:rsidRDefault="00C97B65" w:rsidP="00C97B65">
      <w:pPr>
        <w:spacing w:line="240" w:lineRule="auto"/>
        <w:ind w:firstLine="0"/>
        <w:rPr>
          <w:del w:id="159" w:author="Lawrence Evalyn" w:date="2018-05-18T17:36:00Z"/>
        </w:rPr>
      </w:pPr>
    </w:p>
    <w:p w14:paraId="7068BF87" w14:textId="65312948" w:rsidR="00D77A1C" w:rsidDel="00B802E4" w:rsidRDefault="00D77A1C">
      <w:pPr>
        <w:spacing w:line="240" w:lineRule="auto"/>
        <w:ind w:firstLine="0"/>
        <w:rPr>
          <w:del w:id="160" w:author="Lawrence Evalyn" w:date="2018-05-18T17:37:00Z"/>
        </w:rPr>
      </w:pPr>
      <w:del w:id="161" w:author="Lawrence Evalyn" w:date="2018-05-18T17:30:00Z">
        <w:r w:rsidRPr="00D77A1C" w:rsidDel="00B802E4">
          <w:delText xml:space="preserve">The information revolution has given birth to new economies structured around flows of data, information, and knowledge. In parallel, social networks have grown stronger as forms of organization of human activity. </w:delText>
        </w:r>
      </w:del>
      <w:del w:id="162" w:author="Lawrence Evalyn" w:date="2018-05-18T17:36:00Z">
        <w:r w:rsidRPr="00D77A1C" w:rsidDel="00B802E4">
          <w:delText xml:space="preserve">Social networks are nodes of individuals, groups, organizations, and related systems that tie in one or more types of interdependencies: these include </w:delText>
        </w:r>
      </w:del>
      <w:r w:rsidRPr="00D77A1C">
        <w:t>shared values, visions, and ideas; social contacts; kinship; conflict; financial exchanges; trade; joint membership in</w:t>
      </w:r>
      <w:r>
        <w:t xml:space="preserve"> </w:t>
      </w:r>
      <w:r w:rsidRPr="00D77A1C">
        <w:t>organizations; and group participation in events, among numerous other aspects of human relationshi</w:t>
      </w:r>
      <w:r>
        <w:t>ps</w:t>
      </w:r>
      <w:ins w:id="163" w:author="Lawrence Evalyn" w:date="2018-05-18T17:36:00Z">
        <w:r w:rsidR="00B802E4">
          <w:t xml:space="preserve">” [CITE]. Regardless of the nature of the connection, </w:t>
        </w:r>
      </w:ins>
      <w:del w:id="164" w:author="Lawrence Evalyn" w:date="2018-05-18T17:36:00Z">
        <w:r w:rsidDel="00B802E4">
          <w:delText>.</w:delText>
        </w:r>
      </w:del>
    </w:p>
    <w:p w14:paraId="2DA985AA" w14:textId="77777777" w:rsidR="00C97B65" w:rsidDel="00B802E4" w:rsidRDefault="00C97B65" w:rsidP="00D77A1C">
      <w:pPr>
        <w:spacing w:line="240" w:lineRule="auto"/>
        <w:ind w:firstLine="0"/>
        <w:rPr>
          <w:del w:id="165" w:author="Lawrence Evalyn" w:date="2018-05-18T17:37:00Z"/>
        </w:rPr>
      </w:pPr>
    </w:p>
    <w:p w14:paraId="2F0CBD0C" w14:textId="3A7411A3" w:rsidR="00D77A1C" w:rsidRPr="00D77A1C" w:rsidDel="00F3715F" w:rsidRDefault="00B802E4">
      <w:pPr>
        <w:spacing w:line="240" w:lineRule="auto"/>
        <w:ind w:firstLine="0"/>
        <w:rPr>
          <w:del w:id="166" w:author="Lawrence Evalyn" w:date="2018-05-17T17:47:00Z"/>
        </w:rPr>
      </w:pPr>
      <w:ins w:id="167" w:author="Lawrence Evalyn" w:date="2018-05-18T17:37:00Z">
        <w:r>
          <w:t>“[t]</w:t>
        </w:r>
      </w:ins>
      <w:del w:id="168" w:author="Lawrence Evalyn" w:date="2018-05-18T17:37:00Z">
        <w:r w:rsidR="00D77A1C" w:rsidRPr="00D77A1C" w:rsidDel="00B802E4">
          <w:delText>T</w:delText>
        </w:r>
      </w:del>
      <w:r w:rsidR="00D77A1C" w:rsidRPr="00D77A1C">
        <w:t>he defining feature of social network analysis is its focus on the structure of relationships</w:t>
      </w:r>
      <w:del w:id="169" w:author="Lawrence Evalyn" w:date="2018-05-18T17:37:00Z">
        <w:r w:rsidR="00D77A1C" w:rsidRPr="00D77A1C" w:rsidDel="00B802E4">
          <w:delText>, ranging from casual acquaintance to close bonds</w:delText>
        </w:r>
      </w:del>
      <w:ins w:id="170" w:author="Lawrence Evalyn" w:date="2018-05-18T17:37:00Z">
        <w:r>
          <w:t xml:space="preserve">” </w:t>
        </w:r>
      </w:ins>
      <w:del w:id="171" w:author="Lawrence Evalyn" w:date="2018-05-17T17:46:00Z">
        <w:r w:rsidR="00D77A1C" w:rsidRPr="00D77A1C" w:rsidDel="00F3715F">
          <w:delText>.</w:delText>
        </w:r>
      </w:del>
      <w:ins w:id="172" w:author="Lawrence Evalyn" w:date="2018-05-17T17:46:00Z">
        <w:r w:rsidR="00F3715F">
          <w:t>[</w:t>
        </w:r>
      </w:ins>
      <w:commentRangeStart w:id="173"/>
      <w:r w:rsidR="00D77A1C" w:rsidRPr="00D77A1C">
        <w:t>5</w:t>
      </w:r>
      <w:commentRangeEnd w:id="173"/>
      <w:r w:rsidR="002B4127">
        <w:rPr>
          <w:rStyle w:val="CommentReference"/>
        </w:rPr>
        <w:commentReference w:id="173"/>
      </w:r>
      <w:ins w:id="174" w:author="Lawrence Evalyn" w:date="2018-05-17T17:46:00Z">
        <w:r w:rsidR="00F3715F">
          <w:t>].</w:t>
        </w:r>
      </w:ins>
      <w:ins w:id="175" w:author="Lawrence Evalyn" w:date="2018-05-18T17:44:00Z">
        <w:r w:rsidR="002B4127">
          <w:t xml:space="preserve"> </w:t>
        </w:r>
      </w:ins>
      <w:ins w:id="176" w:author="Lawrence Evalyn" w:date="2018-05-18T17:45:00Z">
        <w:r w:rsidR="002B4127">
          <w:t xml:space="preserve">SNA methodologies assume that relationships </w:t>
        </w:r>
      </w:ins>
      <w:ins w:id="177" w:author="Lawrence Evalyn" w:date="2018-05-18T18:24:00Z">
        <w:r w:rsidR="00CD1FA1">
          <w:t xml:space="preserve">between nodes </w:t>
        </w:r>
      </w:ins>
      <w:ins w:id="178" w:author="Lawrence Evalyn" w:date="2018-05-18T17:45:00Z">
        <w:r w:rsidR="002B4127">
          <w:t>are of</w:t>
        </w:r>
      </w:ins>
      <w:ins w:id="179" w:author="Lawrence Evalyn" w:date="2018-05-18T18:24:00Z">
        <w:r w:rsidR="00C13E2E">
          <w:t xml:space="preserve"> central importance. </w:t>
        </w:r>
      </w:ins>
      <w:del w:id="180" w:author="Lawrence Evalyn" w:date="2018-05-18T18:24:00Z">
        <w:r w:rsidR="00D77A1C" w:rsidRPr="00D77A1C" w:rsidDel="00C13E2E">
          <w:delText xml:space="preserve"> </w:delText>
        </w:r>
      </w:del>
      <w:del w:id="181" w:author="Lawrence Evalyn" w:date="2018-05-18T17:37:00Z">
        <w:r w:rsidR="00D77A1C" w:rsidRPr="00D77A1C" w:rsidDel="00B802E4">
          <w:delText>Social network analysis assumes that relationships are important. It maps and measures formal and informal relationships to understand what facilitates or impedes the knowledge flows that bind interacting units, viz., who knows whom, and who shares what information and knowledge with whom by what communication media</w:delText>
        </w:r>
      </w:del>
      <w:del w:id="182" w:author="Lawrence Evalyn" w:date="2018-05-17T17:47:00Z">
        <w:r w:rsidR="00D77A1C" w:rsidRPr="00D77A1C" w:rsidDel="00F3715F">
          <w:delText xml:space="preserve"> </w:delText>
        </w:r>
      </w:del>
    </w:p>
    <w:p w14:paraId="207F4E72" w14:textId="21F99E9D" w:rsidR="00D77A1C" w:rsidRPr="00D77A1C" w:rsidDel="00B802E4" w:rsidRDefault="00D77A1C">
      <w:pPr>
        <w:spacing w:line="240" w:lineRule="auto"/>
        <w:ind w:firstLine="0"/>
        <w:rPr>
          <w:del w:id="183" w:author="Lawrence Evalyn" w:date="2018-05-18T17:33:00Z"/>
        </w:rPr>
      </w:pPr>
      <w:del w:id="184" w:author="Lawrence Evalyn" w:date="2018-05-18T17:33:00Z">
        <w:r w:rsidRPr="00D77A1C" w:rsidDel="00B802E4">
          <w:delText xml:space="preserve">The results of a social network analysis might be used to: </w:delText>
        </w:r>
      </w:del>
    </w:p>
    <w:p w14:paraId="4EF12EB3" w14:textId="6A3E3CAE" w:rsidR="00D77A1C" w:rsidRPr="00D77A1C" w:rsidDel="00B802E4" w:rsidRDefault="00D77A1C">
      <w:pPr>
        <w:spacing w:line="240" w:lineRule="auto"/>
        <w:ind w:firstLine="0"/>
        <w:rPr>
          <w:del w:id="185" w:author="Lawrence Evalyn" w:date="2018-05-18T17:33:00Z"/>
        </w:rPr>
        <w:pPrChange w:id="186" w:author="Lawrence Evalyn" w:date="2018-05-18T18:24:00Z">
          <w:pPr>
            <w:numPr>
              <w:numId w:val="13"/>
            </w:numPr>
            <w:tabs>
              <w:tab w:val="num" w:pos="720"/>
            </w:tabs>
            <w:spacing w:line="240" w:lineRule="auto"/>
            <w:ind w:left="720" w:hanging="360"/>
          </w:pPr>
        </w:pPrChange>
      </w:pPr>
      <w:del w:id="187" w:author="Lawrence Evalyn" w:date="2018-05-18T17:33:00Z">
        <w:r w:rsidRPr="00D77A1C" w:rsidDel="00B802E4">
          <w:delText xml:space="preserve">Identify the individuals, teams, and units who play central roles. </w:delText>
        </w:r>
      </w:del>
    </w:p>
    <w:p w14:paraId="15996737" w14:textId="633EBA3A" w:rsidR="00D77A1C" w:rsidRPr="00D77A1C" w:rsidDel="00B802E4" w:rsidRDefault="00D77A1C">
      <w:pPr>
        <w:spacing w:line="240" w:lineRule="auto"/>
        <w:ind w:firstLine="0"/>
        <w:rPr>
          <w:del w:id="188" w:author="Lawrence Evalyn" w:date="2018-05-18T17:33:00Z"/>
        </w:rPr>
        <w:pPrChange w:id="189" w:author="Lawrence Evalyn" w:date="2018-05-18T18:24:00Z">
          <w:pPr>
            <w:numPr>
              <w:numId w:val="13"/>
            </w:numPr>
            <w:tabs>
              <w:tab w:val="num" w:pos="720"/>
            </w:tabs>
            <w:spacing w:line="240" w:lineRule="auto"/>
            <w:ind w:left="720" w:hanging="360"/>
          </w:pPr>
        </w:pPrChange>
      </w:pPr>
      <w:del w:id="190" w:author="Lawrence Evalyn" w:date="2018-05-18T17:33:00Z">
        <w:r w:rsidRPr="00D77A1C" w:rsidDel="00B802E4">
          <w:delText xml:space="preserve">Discern information breakdowns, bottlenecks, structural holes, as well as </w:delText>
        </w:r>
      </w:del>
    </w:p>
    <w:p w14:paraId="391968D2" w14:textId="26A66198" w:rsidR="00D77A1C" w:rsidRPr="00D77A1C" w:rsidDel="00B802E4" w:rsidRDefault="00D77A1C">
      <w:pPr>
        <w:spacing w:line="240" w:lineRule="auto"/>
        <w:ind w:firstLine="0"/>
        <w:rPr>
          <w:del w:id="191" w:author="Lawrence Evalyn" w:date="2018-05-18T17:33:00Z"/>
        </w:rPr>
      </w:pPr>
      <w:del w:id="192" w:author="Lawrence Evalyn" w:date="2018-05-18T17:33:00Z">
        <w:r w:rsidRPr="00D77A1C" w:rsidDel="00B802E4">
          <w:delText xml:space="preserve">isolated individuals, teams, and units. </w:delText>
        </w:r>
      </w:del>
    </w:p>
    <w:p w14:paraId="1ED710D7" w14:textId="4ABBDE70" w:rsidR="00D77A1C" w:rsidRPr="00D77A1C" w:rsidDel="00B802E4" w:rsidRDefault="00D77A1C">
      <w:pPr>
        <w:spacing w:line="240" w:lineRule="auto"/>
        <w:ind w:firstLine="0"/>
        <w:rPr>
          <w:del w:id="193" w:author="Lawrence Evalyn" w:date="2018-05-18T17:33:00Z"/>
        </w:rPr>
        <w:pPrChange w:id="194" w:author="Lawrence Evalyn" w:date="2018-05-18T18:24:00Z">
          <w:pPr>
            <w:numPr>
              <w:numId w:val="13"/>
            </w:numPr>
            <w:tabs>
              <w:tab w:val="num" w:pos="720"/>
            </w:tabs>
            <w:spacing w:line="240" w:lineRule="auto"/>
            <w:ind w:left="720" w:hanging="360"/>
          </w:pPr>
        </w:pPrChange>
      </w:pPr>
      <w:del w:id="195" w:author="Lawrence Evalyn" w:date="2018-05-18T17:33:00Z">
        <w:r w:rsidRPr="00D77A1C" w:rsidDel="00B802E4">
          <w:delText xml:space="preserve">Make out opportunities to accelerate knowledge flows across functional and </w:delText>
        </w:r>
      </w:del>
    </w:p>
    <w:p w14:paraId="3BADC5B2" w14:textId="5B4D0C40" w:rsidR="00D77A1C" w:rsidRPr="00D77A1C" w:rsidDel="00B802E4" w:rsidRDefault="00D77A1C">
      <w:pPr>
        <w:spacing w:line="240" w:lineRule="auto"/>
        <w:ind w:firstLine="0"/>
        <w:rPr>
          <w:del w:id="196" w:author="Lawrence Evalyn" w:date="2018-05-18T17:33:00Z"/>
        </w:rPr>
      </w:pPr>
      <w:del w:id="197" w:author="Lawrence Evalyn" w:date="2018-05-18T17:33:00Z">
        <w:r w:rsidRPr="00D77A1C" w:rsidDel="00B802E4">
          <w:delText xml:space="preserve">organizational boundaries. </w:delText>
        </w:r>
      </w:del>
    </w:p>
    <w:p w14:paraId="14862358" w14:textId="40E5B8C1" w:rsidR="00D77A1C" w:rsidRPr="00D77A1C" w:rsidDel="00B802E4" w:rsidRDefault="00D77A1C">
      <w:pPr>
        <w:spacing w:line="240" w:lineRule="auto"/>
        <w:ind w:firstLine="0"/>
        <w:rPr>
          <w:del w:id="198" w:author="Lawrence Evalyn" w:date="2018-05-18T17:33:00Z"/>
        </w:rPr>
        <w:pPrChange w:id="199" w:author="Lawrence Evalyn" w:date="2018-05-18T18:24:00Z">
          <w:pPr>
            <w:numPr>
              <w:numId w:val="13"/>
            </w:numPr>
            <w:tabs>
              <w:tab w:val="num" w:pos="720"/>
            </w:tabs>
            <w:spacing w:line="240" w:lineRule="auto"/>
            <w:ind w:left="720" w:hanging="360"/>
          </w:pPr>
        </w:pPrChange>
      </w:pPr>
      <w:del w:id="200" w:author="Lawrence Evalyn" w:date="2018-05-18T17:33:00Z">
        <w:r w:rsidRPr="00D77A1C" w:rsidDel="00B802E4">
          <w:delText xml:space="preserve">Strengthen the efficiency and effectiveness of existing, formal communication </w:delText>
        </w:r>
      </w:del>
    </w:p>
    <w:p w14:paraId="7906AD19" w14:textId="04133152" w:rsidR="00D77A1C" w:rsidRPr="00D77A1C" w:rsidDel="00B802E4" w:rsidRDefault="00D77A1C">
      <w:pPr>
        <w:spacing w:line="240" w:lineRule="auto"/>
        <w:ind w:firstLine="0"/>
        <w:rPr>
          <w:del w:id="201" w:author="Lawrence Evalyn" w:date="2018-05-18T17:33:00Z"/>
        </w:rPr>
      </w:pPr>
      <w:del w:id="202" w:author="Lawrence Evalyn" w:date="2018-05-18T17:33:00Z">
        <w:r w:rsidRPr="00D77A1C" w:rsidDel="00B802E4">
          <w:delText xml:space="preserve">channels. </w:delText>
        </w:r>
      </w:del>
    </w:p>
    <w:p w14:paraId="102B98E3" w14:textId="183EEA20" w:rsidR="00D77A1C" w:rsidRPr="00D77A1C" w:rsidDel="00B802E4" w:rsidRDefault="00D77A1C">
      <w:pPr>
        <w:spacing w:line="240" w:lineRule="auto"/>
        <w:ind w:firstLine="0"/>
        <w:rPr>
          <w:del w:id="203" w:author="Lawrence Evalyn" w:date="2018-05-18T17:33:00Z"/>
        </w:rPr>
        <w:pPrChange w:id="204" w:author="Lawrence Evalyn" w:date="2018-05-18T18:24:00Z">
          <w:pPr>
            <w:numPr>
              <w:numId w:val="13"/>
            </w:numPr>
            <w:tabs>
              <w:tab w:val="num" w:pos="720"/>
            </w:tabs>
            <w:spacing w:line="240" w:lineRule="auto"/>
            <w:ind w:left="720" w:hanging="360"/>
          </w:pPr>
        </w:pPrChange>
      </w:pPr>
      <w:del w:id="205" w:author="Lawrence Evalyn" w:date="2018-05-18T17:33:00Z">
        <w:r w:rsidRPr="00D77A1C" w:rsidDel="00B802E4">
          <w:delText xml:space="preserve">Raise awareness of and reflection on the importance of informal networks and </w:delText>
        </w:r>
      </w:del>
    </w:p>
    <w:p w14:paraId="7394F93B" w14:textId="1C7BC7F7" w:rsidR="00D77A1C" w:rsidRPr="00D77A1C" w:rsidDel="00B802E4" w:rsidRDefault="00D77A1C">
      <w:pPr>
        <w:spacing w:line="240" w:lineRule="auto"/>
        <w:ind w:firstLine="0"/>
        <w:rPr>
          <w:del w:id="206" w:author="Lawrence Evalyn" w:date="2018-05-18T17:33:00Z"/>
        </w:rPr>
      </w:pPr>
      <w:del w:id="207" w:author="Lawrence Evalyn" w:date="2018-05-18T17:33:00Z">
        <w:r w:rsidRPr="00D77A1C" w:rsidDel="00B802E4">
          <w:delText xml:space="preserve">ways to enhance their organizational performance. </w:delText>
        </w:r>
      </w:del>
    </w:p>
    <w:p w14:paraId="352A3230" w14:textId="14C7842C" w:rsidR="00D77A1C" w:rsidRPr="00D77A1C" w:rsidDel="00B802E4" w:rsidRDefault="00D77A1C">
      <w:pPr>
        <w:spacing w:line="240" w:lineRule="auto"/>
        <w:ind w:firstLine="0"/>
        <w:rPr>
          <w:del w:id="208" w:author="Lawrence Evalyn" w:date="2018-05-18T17:33:00Z"/>
        </w:rPr>
        <w:pPrChange w:id="209" w:author="Lawrence Evalyn" w:date="2018-05-18T18:24:00Z">
          <w:pPr>
            <w:numPr>
              <w:numId w:val="13"/>
            </w:numPr>
            <w:tabs>
              <w:tab w:val="num" w:pos="720"/>
            </w:tabs>
            <w:spacing w:line="240" w:lineRule="auto"/>
            <w:ind w:left="720" w:hanging="360"/>
          </w:pPr>
        </w:pPrChange>
      </w:pPr>
      <w:del w:id="210" w:author="Lawrence Evalyn" w:date="2018-05-18T17:33:00Z">
        <w:r w:rsidRPr="00D77A1C" w:rsidDel="00B802E4">
          <w:delText xml:space="preserve">Leverage peer support. </w:delText>
        </w:r>
      </w:del>
    </w:p>
    <w:p w14:paraId="2ED428B1" w14:textId="67632347" w:rsidR="00D77A1C" w:rsidRPr="00D77A1C" w:rsidDel="00B802E4" w:rsidRDefault="00D77A1C">
      <w:pPr>
        <w:spacing w:line="240" w:lineRule="auto"/>
        <w:ind w:firstLine="0"/>
        <w:rPr>
          <w:del w:id="211" w:author="Lawrence Evalyn" w:date="2018-05-18T17:33:00Z"/>
        </w:rPr>
        <w:pPrChange w:id="212" w:author="Lawrence Evalyn" w:date="2018-05-18T18:24:00Z">
          <w:pPr>
            <w:numPr>
              <w:numId w:val="13"/>
            </w:numPr>
            <w:tabs>
              <w:tab w:val="num" w:pos="720"/>
            </w:tabs>
            <w:spacing w:line="240" w:lineRule="auto"/>
            <w:ind w:left="720" w:hanging="360"/>
          </w:pPr>
        </w:pPrChange>
      </w:pPr>
      <w:del w:id="213" w:author="Lawrence Evalyn" w:date="2018-05-18T17:33:00Z">
        <w:r w:rsidRPr="00D77A1C" w:rsidDel="00B802E4">
          <w:delText xml:space="preserve">Improve innovation and learning. </w:delText>
        </w:r>
      </w:del>
    </w:p>
    <w:p w14:paraId="0791FA3A" w14:textId="3F1846C6" w:rsidR="005E294E" w:rsidDel="00B802E4" w:rsidRDefault="00D77A1C">
      <w:pPr>
        <w:spacing w:line="240" w:lineRule="auto"/>
        <w:ind w:firstLine="0"/>
        <w:rPr>
          <w:del w:id="214" w:author="Lawrence Evalyn" w:date="2018-05-18T17:33:00Z"/>
        </w:rPr>
        <w:pPrChange w:id="215" w:author="Lawrence Evalyn" w:date="2018-05-18T18:24:00Z">
          <w:pPr>
            <w:numPr>
              <w:numId w:val="13"/>
            </w:numPr>
            <w:tabs>
              <w:tab w:val="num" w:pos="720"/>
            </w:tabs>
            <w:spacing w:line="240" w:lineRule="auto"/>
            <w:ind w:left="720" w:hanging="360"/>
          </w:pPr>
        </w:pPrChange>
      </w:pPr>
      <w:del w:id="216" w:author="Lawrence Evalyn" w:date="2018-05-18T17:33:00Z">
        <w:r w:rsidRPr="00D77A1C" w:rsidDel="00B802E4">
          <w:delText xml:space="preserve">Refine strategies. </w:delText>
        </w:r>
      </w:del>
    </w:p>
    <w:p w14:paraId="0E738E74" w14:textId="76997AF2" w:rsidR="00CB6556" w:rsidDel="00B802E4" w:rsidRDefault="00CB6556">
      <w:pPr>
        <w:spacing w:line="240" w:lineRule="auto"/>
        <w:ind w:firstLine="0"/>
        <w:rPr>
          <w:del w:id="217" w:author="Lawrence Evalyn" w:date="2018-05-18T17:35:00Z"/>
        </w:rPr>
      </w:pPr>
    </w:p>
    <w:p w14:paraId="46E3BD63" w14:textId="2FF6E5ED" w:rsidR="00073A6F" w:rsidRDefault="00661482" w:rsidP="00C13E2E">
      <w:pPr>
        <w:spacing w:line="240" w:lineRule="auto"/>
        <w:ind w:firstLine="0"/>
      </w:pPr>
      <w:r w:rsidRPr="00393033">
        <w:t>Social network analysis has</w:t>
      </w:r>
      <w:r w:rsidR="00117F57">
        <w:t xml:space="preserve"> been used in a wide variety of applications</w:t>
      </w:r>
      <w:ins w:id="218" w:author="Lawrence Evalyn" w:date="2018-05-18T17:35:00Z">
        <w:r w:rsidR="00B802E4">
          <w:t>,</w:t>
        </w:r>
      </w:ins>
      <w:r w:rsidR="00117F57">
        <w:t xml:space="preserve"> </w:t>
      </w:r>
      <w:r w:rsidR="00932D13">
        <w:t xml:space="preserve">with applications as diverse as </w:t>
      </w:r>
      <w:r w:rsidR="00117F57">
        <w:t xml:space="preserve"> </w:t>
      </w:r>
      <w:r w:rsidR="00C85322">
        <w:t>disinteg</w:t>
      </w:r>
      <w:del w:id="219" w:author="Lawrence Evalyn" w:date="2018-05-17T17:47:00Z">
        <w:r w:rsidR="00C85322" w:rsidDel="00F3715F">
          <w:delText>a</w:delText>
        </w:r>
      </w:del>
      <w:r w:rsidR="00C85322">
        <w:t>r</w:t>
      </w:r>
      <w:ins w:id="220" w:author="Lawrence Evalyn" w:date="2018-05-17T17:47:00Z">
        <w:r w:rsidR="00F3715F">
          <w:t>a</w:t>
        </w:r>
      </w:ins>
      <w:r w:rsidR="00C85322">
        <w:t>tion model</w:t>
      </w:r>
      <w:ins w:id="221" w:author="Lawrence Evalyn" w:date="2018-05-18T17:41:00Z">
        <w:r w:rsidR="002B4127">
          <w:t>s</w:t>
        </w:r>
      </w:ins>
      <w:r w:rsidR="00C85322">
        <w:t xml:space="preserve"> based on social network analysis of </w:t>
      </w:r>
      <w:r w:rsidR="00C85322" w:rsidRPr="00C85322">
        <w:t>terrorist organization</w:t>
      </w:r>
      <w:ins w:id="222" w:author="Lawrence Evalyn" w:date="2018-05-17T17:48:00Z">
        <w:r w:rsidR="0064620D">
          <w:t xml:space="preserve">s </w:t>
        </w:r>
      </w:ins>
      <w:r w:rsidR="00932D13">
        <w:t>[19]</w:t>
      </w:r>
      <w:r w:rsidR="00C85322">
        <w:t xml:space="preserve">, collaboration of scholars in graduate </w:t>
      </w:r>
      <w:commentRangeStart w:id="223"/>
      <w:r w:rsidR="00C85322">
        <w:t>education</w:t>
      </w:r>
      <w:commentRangeEnd w:id="223"/>
      <w:r w:rsidR="0064620D">
        <w:rPr>
          <w:rStyle w:val="CommentReference"/>
        </w:rPr>
        <w:commentReference w:id="223"/>
      </w:r>
      <w:r w:rsidR="00C85322">
        <w:t>, football team perfo</w:t>
      </w:r>
      <w:r w:rsidR="00CB6556">
        <w:t>rm</w:t>
      </w:r>
      <w:r w:rsidR="00C85322">
        <w:t>ance</w:t>
      </w:r>
      <w:r w:rsidR="00CB6556">
        <w:t xml:space="preserve"> based on social network analysis of relaionship</w:t>
      </w:r>
      <w:ins w:id="224" w:author="Lawrence Evalyn" w:date="2018-05-17T17:48:00Z">
        <w:r w:rsidR="0064620D">
          <w:t>s</w:t>
        </w:r>
      </w:ins>
      <w:r w:rsidR="00CB6556">
        <w:t xml:space="preserve"> </w:t>
      </w:r>
      <w:del w:id="225" w:author="Lawrence Evalyn" w:date="2018-05-17T17:48:00Z">
        <w:r w:rsidR="00CB6556" w:rsidDel="0064620D">
          <w:delText xml:space="preserve">of </w:delText>
        </w:r>
      </w:del>
      <w:ins w:id="226" w:author="Lawrence Evalyn" w:date="2018-05-17T17:48:00Z">
        <w:r w:rsidR="0064620D">
          <w:t xml:space="preserve">between </w:t>
        </w:r>
      </w:ins>
      <w:r w:rsidR="00CB6556">
        <w:t xml:space="preserve">football </w:t>
      </w:r>
      <w:del w:id="227" w:author="Lawrence Evalyn" w:date="2018-05-17T17:48:00Z">
        <w:r w:rsidR="00CB6556" w:rsidDel="0064620D">
          <w:delText>team</w:delText>
        </w:r>
      </w:del>
      <w:ins w:id="228" w:author="Lawrence Evalyn" w:date="2018-05-17T17:48:00Z">
        <w:r w:rsidR="0064620D">
          <w:t xml:space="preserve">players </w:t>
        </w:r>
      </w:ins>
      <w:r w:rsidR="00932D13">
        <w:t>[21]</w:t>
      </w:r>
      <w:r w:rsidR="00CB6556">
        <w:t>, money l</w:t>
      </w:r>
      <w:ins w:id="229" w:author="Lawrence Evalyn" w:date="2018-05-17T17:48:00Z">
        <w:r w:rsidR="0064620D">
          <w:t>a</w:t>
        </w:r>
      </w:ins>
      <w:r w:rsidR="00CB6556">
        <w:t>undering detection</w:t>
      </w:r>
      <w:ins w:id="230" w:author="Lawrence Evalyn" w:date="2018-05-17T17:48:00Z">
        <w:r w:rsidR="0064620D">
          <w:t xml:space="preserve"> </w:t>
        </w:r>
      </w:ins>
      <w:r w:rsidR="00932D13">
        <w:t>[22]</w:t>
      </w:r>
      <w:r w:rsidR="00CB6556">
        <w:t xml:space="preserve">, </w:t>
      </w:r>
      <w:ins w:id="231" w:author="Lawrence Evalyn" w:date="2018-05-17T17:48:00Z">
        <w:r w:rsidR="0064620D">
          <w:t xml:space="preserve">and </w:t>
        </w:r>
      </w:ins>
      <w:r w:rsidR="00CB6556">
        <w:t xml:space="preserve">stress disorder symptoms and correlations in </w:t>
      </w:r>
      <w:del w:id="232" w:author="Lawrence Evalyn" w:date="2018-05-17T17:48:00Z">
        <w:r w:rsidR="00CB6556" w:rsidDel="0064620D">
          <w:delText xml:space="preserve">us </w:delText>
        </w:r>
      </w:del>
      <w:ins w:id="233" w:author="Lawrence Evalyn" w:date="2018-05-17T17:48:00Z">
        <w:r w:rsidR="0064620D">
          <w:t>U.</w:t>
        </w:r>
      </w:ins>
      <w:ins w:id="234" w:author="Lawrence Evalyn" w:date="2018-05-17T17:49:00Z">
        <w:r w:rsidR="0064620D">
          <w:t>S.</w:t>
        </w:r>
      </w:ins>
      <w:ins w:id="235" w:author="Lawrence Evalyn" w:date="2018-05-17T17:48:00Z">
        <w:r w:rsidR="0064620D">
          <w:t xml:space="preserve"> </w:t>
        </w:r>
      </w:ins>
      <w:r w:rsidR="00CB6556">
        <w:t>military veterans</w:t>
      </w:r>
      <w:ins w:id="236" w:author="Lawrence Evalyn" w:date="2018-05-17T17:48:00Z">
        <w:r w:rsidR="0064620D">
          <w:t xml:space="preserve"> </w:t>
        </w:r>
      </w:ins>
      <w:r w:rsidR="00932D13">
        <w:t>[23].</w:t>
      </w:r>
    </w:p>
    <w:p w14:paraId="5CA6DE5D" w14:textId="55B679D8" w:rsidR="00591D0C" w:rsidRDefault="00372F7B" w:rsidP="00591D0C">
      <w:pPr>
        <w:tabs>
          <w:tab w:val="left" w:pos="567"/>
        </w:tabs>
        <w:spacing w:before="220" w:after="220" w:line="260" w:lineRule="exact"/>
        <w:ind w:left="567" w:hanging="567"/>
        <w:jc w:val="left"/>
        <w:rPr>
          <w:b/>
          <w:color w:val="FF0000"/>
          <w:sz w:val="24"/>
        </w:rPr>
      </w:pPr>
      <w:r>
        <w:rPr>
          <w:b/>
          <w:sz w:val="24"/>
        </w:rPr>
        <w:t>2.</w:t>
      </w:r>
      <w:r w:rsidRPr="00E5610F">
        <w:rPr>
          <w:b/>
          <w:color w:val="000000" w:themeColor="text1"/>
          <w:sz w:val="24"/>
          <w:rPrChange w:id="237" w:author="Lawrence Evalyn" w:date="2018-05-18T18:48:00Z">
            <w:rPr>
              <w:b/>
              <w:color w:val="FF0000"/>
              <w:sz w:val="24"/>
            </w:rPr>
          </w:rPrChange>
        </w:rPr>
        <w:t xml:space="preserve">3 </w:t>
      </w:r>
      <w:r w:rsidR="00591D0C" w:rsidRPr="00E5610F">
        <w:rPr>
          <w:b/>
          <w:color w:val="000000" w:themeColor="text1"/>
          <w:sz w:val="24"/>
          <w:rPrChange w:id="238" w:author="Lawrence Evalyn" w:date="2018-05-18T18:48:00Z">
            <w:rPr>
              <w:b/>
              <w:color w:val="FF0000"/>
              <w:sz w:val="24"/>
            </w:rPr>
          </w:rPrChange>
        </w:rPr>
        <w:t xml:space="preserve">Literary Analysis using </w:t>
      </w:r>
      <w:del w:id="239" w:author="Lawrence Evalyn" w:date="2018-05-18T18:35:00Z">
        <w:r w:rsidR="00591D0C" w:rsidRPr="00E5610F" w:rsidDel="0068262A">
          <w:rPr>
            <w:b/>
            <w:color w:val="000000" w:themeColor="text1"/>
            <w:sz w:val="24"/>
            <w:rPrChange w:id="240" w:author="Lawrence Evalyn" w:date="2018-05-18T18:48:00Z">
              <w:rPr>
                <w:b/>
                <w:color w:val="FF0000"/>
                <w:sz w:val="24"/>
              </w:rPr>
            </w:rPrChange>
          </w:rPr>
          <w:delText>Network</w:delText>
        </w:r>
      </w:del>
      <w:ins w:id="241" w:author="Lawrence Evalyn" w:date="2018-05-18T18:35:00Z">
        <w:r w:rsidR="0068262A" w:rsidRPr="00E5610F">
          <w:rPr>
            <w:b/>
            <w:color w:val="000000" w:themeColor="text1"/>
            <w:sz w:val="24"/>
            <w:rPrChange w:id="242" w:author="Lawrence Evalyn" w:date="2018-05-18T18:48:00Z">
              <w:rPr>
                <w:b/>
                <w:color w:val="FF0000"/>
                <w:sz w:val="24"/>
              </w:rPr>
            </w:rPrChange>
          </w:rPr>
          <w:t>SNA</w:t>
        </w:r>
      </w:ins>
      <w:del w:id="243" w:author="Lawrence Evalyn" w:date="2018-05-18T18:35:00Z">
        <w:r w:rsidR="00591D0C" w:rsidRPr="00DB1864" w:rsidDel="0068262A">
          <w:rPr>
            <w:b/>
            <w:color w:val="FF0000"/>
            <w:sz w:val="24"/>
          </w:rPr>
          <w:delText xml:space="preserve"> </w:delText>
        </w:r>
        <w:r w:rsidR="00A10DCA" w:rsidDel="0068262A">
          <w:rPr>
            <w:b/>
            <w:color w:val="FF0000"/>
            <w:sz w:val="24"/>
          </w:rPr>
          <w:delText>(Need to write)</w:delText>
        </w:r>
        <w:r w:rsidR="00C41804" w:rsidDel="0068262A">
          <w:rPr>
            <w:b/>
            <w:color w:val="FF0000"/>
            <w:sz w:val="24"/>
          </w:rPr>
          <w:delText xml:space="preserve"> </w:delText>
        </w:r>
      </w:del>
    </w:p>
    <w:p w14:paraId="35E47DF7" w14:textId="5052AFC3" w:rsidR="0044222B" w:rsidRPr="00E5610F" w:rsidRDefault="00C13E2E">
      <w:pPr>
        <w:rPr>
          <w:ins w:id="244" w:author="Lawrence Evalyn" w:date="2018-05-18T16:53:00Z"/>
          <w:lang w:val="en-CA"/>
          <w:rPrChange w:id="245" w:author="Lawrence Evalyn" w:date="2018-05-18T18:47:00Z">
            <w:rPr>
              <w:ins w:id="246" w:author="Lawrence Evalyn" w:date="2018-05-18T16:53:00Z"/>
              <w:iCs/>
            </w:rPr>
          </w:rPrChange>
        </w:rPr>
        <w:pPrChange w:id="247" w:author="Lawrence Evalyn" w:date="2018-05-18T18:47:00Z">
          <w:pPr>
            <w:spacing w:before="100" w:beforeAutospacing="1" w:after="100" w:afterAutospacing="1" w:line="240" w:lineRule="auto"/>
            <w:ind w:firstLine="0"/>
            <w:jc w:val="left"/>
          </w:pPr>
        </w:pPrChange>
      </w:pPr>
      <w:ins w:id="248" w:author="Lawrence Evalyn" w:date="2018-05-18T18:26:00Z">
        <w:r w:rsidRPr="00C13E2E">
          <w:rPr>
            <w:lang w:val="en-CA"/>
          </w:rPr>
          <w:t xml:space="preserve">Because dramatic performances enact social encounters, social network analysis translates surprisingly well to fictional societies. Stiller et al. have shown that social networks in Shakespeare’s plays mirror those of real human interactions, particularly in size, clustering, and maximum degrees of separation </w:t>
        </w:r>
        <w:commentRangeStart w:id="249"/>
        <w:r w:rsidRPr="00C13E2E">
          <w:rPr>
            <w:lang w:val="en-CA"/>
          </w:rPr>
          <w:t xml:space="preserve">(2003). </w:t>
        </w:r>
      </w:ins>
      <w:commentRangeEnd w:id="249"/>
      <w:ins w:id="250" w:author="Lawrence Evalyn" w:date="2018-05-18T18:54:00Z">
        <w:r w:rsidR="00D37B27">
          <w:rPr>
            <w:rStyle w:val="CommentReference"/>
          </w:rPr>
          <w:commentReference w:id="249"/>
        </w:r>
      </w:ins>
      <w:ins w:id="251" w:author="Lawrence Evalyn" w:date="2018-05-18T18:26:00Z">
        <w:r w:rsidRPr="00C13E2E">
          <w:rPr>
            <w:lang w:val="en-CA"/>
          </w:rPr>
          <w:t xml:space="preserve">Moretti uses social networks to examine the plots of three Shakespearean tragedies, and to contrast </w:t>
        </w:r>
      </w:ins>
      <w:ins w:id="252" w:author="Lawrence Evalyn" w:date="2018-05-18T18:46:00Z">
        <w:r w:rsidR="00E5610F">
          <w:rPr>
            <w:lang w:val="en-CA"/>
          </w:rPr>
          <w:t>a few</w:t>
        </w:r>
      </w:ins>
      <w:ins w:id="253" w:author="Lawrence Evalyn" w:date="2018-05-18T18:26:00Z">
        <w:r w:rsidRPr="00C13E2E">
          <w:rPr>
            <w:lang w:val="en-CA"/>
          </w:rPr>
          <w:t xml:space="preserve"> chapters in English and Chinese novels</w:t>
        </w:r>
        <w:commentRangeStart w:id="254"/>
        <w:r w:rsidRPr="00C13E2E">
          <w:rPr>
            <w:lang w:val="en-CA"/>
          </w:rPr>
          <w:t xml:space="preserve"> (2011). </w:t>
        </w:r>
      </w:ins>
      <w:commentRangeEnd w:id="254"/>
      <w:ins w:id="255" w:author="Lawrence Evalyn" w:date="2018-05-18T18:54:00Z">
        <w:r w:rsidR="00D37B27">
          <w:rPr>
            <w:rStyle w:val="CommentReference"/>
          </w:rPr>
          <w:commentReference w:id="254"/>
        </w:r>
      </w:ins>
      <w:ins w:id="256" w:author="Lawrence Evalyn" w:date="2018-05-18T18:38:00Z">
        <w:r w:rsidR="0068262A">
          <w:rPr>
            <w:lang w:val="en-CA"/>
          </w:rPr>
          <w:t xml:space="preserve">Surveying the field of literary analysis using SNA, </w:t>
        </w:r>
        <w:r w:rsidR="0068262A">
          <w:t>Moretti categorizes several types of analyses: “</w:t>
        </w:r>
        <w:r w:rsidR="0068262A" w:rsidRPr="005344B0">
          <w:t xml:space="preserve">an empirical, quantitative and hierarchical description of literary characters </w:t>
        </w:r>
        <w:r w:rsidR="0068262A">
          <w:t>[31]</w:t>
        </w:r>
        <w:r w:rsidR="0068262A" w:rsidRPr="005344B0">
          <w:t xml:space="preserve">, corpus-based analyses exploring options for historical periodisation of literature </w:t>
        </w:r>
        <w:r w:rsidR="0068262A">
          <w:t>[32]</w:t>
        </w:r>
        <w:r w:rsidR="0068262A" w:rsidRPr="005344B0">
          <w:t xml:space="preserve"> and types of aesthetic modelling of social formations in and by literary texts </w:t>
        </w:r>
        <w:r w:rsidR="0068262A">
          <w:t>[33,34,35]</w:t>
        </w:r>
        <w:commentRangeStart w:id="257"/>
        <w:r w:rsidR="0068262A" w:rsidRPr="005344B0">
          <w:t>.</w:t>
        </w:r>
        <w:commentRangeEnd w:id="257"/>
        <w:r w:rsidR="0068262A">
          <w:rPr>
            <w:rStyle w:val="CommentReference"/>
          </w:rPr>
          <w:commentReference w:id="257"/>
        </w:r>
        <w:r w:rsidR="0068262A">
          <w:t xml:space="preserve">” Work following Moretti has focused on historical periodization, as in </w:t>
        </w:r>
      </w:ins>
      <w:ins w:id="258" w:author="Lawrence Evalyn" w:date="2018-05-18T18:39:00Z">
        <w:r w:rsidR="0068262A">
          <w:t xml:space="preserve">Algee-Hewitt’s examination of 3,439 plays looking </w:t>
        </w:r>
        <w:r w:rsidR="0068262A" w:rsidRPr="00C13E2E">
          <w:rPr>
            <w:lang w:val="en-CA"/>
          </w:rPr>
          <w:t>only at the Gini Coefficient of each play’s eigenvector centrality</w:t>
        </w:r>
        <w:r w:rsidR="0068262A">
          <w:rPr>
            <w:lang w:val="en-CA"/>
          </w:rPr>
          <w:t xml:space="preserve"> to track changes in ensemble casts fro</w:t>
        </w:r>
      </w:ins>
      <w:ins w:id="259" w:author="Lawrence Evalyn" w:date="2018-05-18T18:40:00Z">
        <w:r w:rsidR="0068262A">
          <w:rPr>
            <w:lang w:val="en-CA"/>
          </w:rPr>
          <w:t xml:space="preserve">m </w:t>
        </w:r>
      </w:ins>
      <w:ins w:id="260" w:author="Lawrence Evalyn" w:date="2018-05-18T18:43:00Z">
        <w:r w:rsidR="0068262A">
          <w:rPr>
            <w:lang w:val="en-CA"/>
          </w:rPr>
          <w:t>1500</w:t>
        </w:r>
      </w:ins>
      <w:ins w:id="261" w:author="Lawrence Evalyn" w:date="2018-05-18T18:40:00Z">
        <w:r w:rsidR="0068262A">
          <w:rPr>
            <w:lang w:val="en-CA"/>
          </w:rPr>
          <w:t xml:space="preserve"> to </w:t>
        </w:r>
      </w:ins>
      <w:ins w:id="262" w:author="Lawrence Evalyn" w:date="2018-05-18T18:43:00Z">
        <w:r w:rsidR="0068262A">
          <w:rPr>
            <w:lang w:val="en-CA"/>
          </w:rPr>
          <w:t>1920</w:t>
        </w:r>
      </w:ins>
      <w:ins w:id="263" w:author="Lawrence Evalyn" w:date="2018-05-18T18:40:00Z">
        <w:r w:rsidR="0068262A">
          <w:rPr>
            <w:lang w:val="en-CA"/>
          </w:rPr>
          <w:t xml:space="preserve"> </w:t>
        </w:r>
        <w:commentRangeStart w:id="264"/>
        <w:r w:rsidR="0068262A">
          <w:rPr>
            <w:lang w:val="en-CA"/>
          </w:rPr>
          <w:t>(2017).</w:t>
        </w:r>
        <w:r w:rsidR="0068262A">
          <w:t xml:space="preserve"> </w:t>
        </w:r>
      </w:ins>
      <w:commentRangeEnd w:id="264"/>
      <w:ins w:id="265" w:author="Lawrence Evalyn" w:date="2018-05-18T18:54:00Z">
        <w:r w:rsidR="00D37B27">
          <w:rPr>
            <w:rStyle w:val="CommentReference"/>
          </w:rPr>
          <w:commentReference w:id="264"/>
        </w:r>
      </w:ins>
      <w:ins w:id="266" w:author="Lawrence Evalyn" w:date="2018-05-18T18:38:00Z">
        <w:r w:rsidR="0068262A">
          <w:t xml:space="preserve">Our project focuses on a novel application, the classification of literary genre. When scaled up to a corpus covering a wider historical time </w:t>
        </w:r>
        <w:r w:rsidR="00E5610F">
          <w:t>span</w:t>
        </w:r>
      </w:ins>
      <w:ins w:id="267" w:author="Lawrence Evalyn" w:date="2018-05-18T18:40:00Z">
        <w:r w:rsidR="0068262A">
          <w:t xml:space="preserve">, </w:t>
        </w:r>
      </w:ins>
      <w:ins w:id="268" w:author="Lawrence Evalyn" w:date="2018-05-18T18:38:00Z">
        <w:r w:rsidR="0068262A">
          <w:t xml:space="preserve">our </w:t>
        </w:r>
      </w:ins>
      <w:ins w:id="269" w:author="Lawrence Evalyn" w:date="2018-05-18T18:40:00Z">
        <w:r w:rsidR="0068262A">
          <w:t>approach to genre</w:t>
        </w:r>
      </w:ins>
      <w:ins w:id="270" w:author="Lawrence Evalyn" w:date="2018-05-18T18:38:00Z">
        <w:r w:rsidR="0068262A">
          <w:t xml:space="preserve"> </w:t>
        </w:r>
        <w:r w:rsidR="0068262A">
          <w:lastRenderedPageBreak/>
          <w:t xml:space="preserve">could also provide </w:t>
        </w:r>
      </w:ins>
      <w:ins w:id="271" w:author="Lawrence Evalyn" w:date="2018-05-18T18:40:00Z">
        <w:r w:rsidR="0068262A">
          <w:t>insight on</w:t>
        </w:r>
      </w:ins>
      <w:ins w:id="272" w:author="Lawrence Evalyn" w:date="2018-05-18T18:38:00Z">
        <w:r w:rsidR="0068262A">
          <w:t xml:space="preserve"> the historic periodization of literature.</w:t>
        </w:r>
      </w:ins>
      <w:ins w:id="273" w:author="Lawrence Evalyn" w:date="2018-05-18T18:47:00Z">
        <w:r w:rsidR="00E5610F">
          <w:t xml:space="preserve"> Moretti also identifies that, in the application of SNA to literature, “[m]</w:t>
        </w:r>
        <w:r w:rsidR="00E5610F" w:rsidRPr="005344B0">
          <w:t xml:space="preserve">ethods for the automated extraction of network data </w:t>
        </w:r>
        <w:r w:rsidR="00E5610F">
          <w:t>…</w:t>
        </w:r>
        <w:r w:rsidR="00E5610F" w:rsidRPr="005344B0">
          <w:t xml:space="preserve"> and their evaluatio</w:t>
        </w:r>
        <w:r w:rsidR="00E5610F">
          <w:t>n are of particular importance [25, 26,27,28, 30, 31],” which we accomplish. [Moretti].</w:t>
        </w:r>
      </w:ins>
      <w:del w:id="274" w:author="Lawrence Evalyn" w:date="2018-05-18T18:28:00Z">
        <w:r w:rsidR="005344B0" w:rsidRPr="005344B0" w:rsidDel="00C13E2E">
          <w:delText>In recent years, the application of network analysis methods to literary texts has evolved into an inde</w:delText>
        </w:r>
      </w:del>
      <w:del w:id="275" w:author="Lawrence Evalyn" w:date="2018-05-17T17:49:00Z">
        <w:r w:rsidR="005344B0" w:rsidRPr="005344B0" w:rsidDel="0064620D">
          <w:delText xml:space="preserve">- </w:delText>
        </w:r>
      </w:del>
      <w:del w:id="276" w:author="Lawrence Evalyn" w:date="2018-05-18T18:28:00Z">
        <w:r w:rsidR="005344B0" w:rsidRPr="005344B0" w:rsidDel="00C13E2E">
          <w:delText xml:space="preserve">pendent research field of digital literary studies. </w:delText>
        </w:r>
      </w:del>
      <w:del w:id="277" w:author="Lawrence Evalyn" w:date="2018-05-18T18:29:00Z">
        <w:r w:rsidR="005344B0" w:rsidRPr="005344B0" w:rsidDel="00C13E2E">
          <w:delText>M</w:delText>
        </w:r>
      </w:del>
      <w:del w:id="278" w:author="Lawrence Evalyn" w:date="2018-05-18T18:46:00Z">
        <w:r w:rsidR="005344B0" w:rsidRPr="005344B0" w:rsidDel="00E5610F">
          <w:delText>eth</w:delText>
        </w:r>
      </w:del>
      <w:del w:id="279" w:author="Lawrence Evalyn" w:date="2018-05-17T17:49:00Z">
        <w:r w:rsidR="005344B0" w:rsidRPr="005344B0" w:rsidDel="0064620D">
          <w:delText xml:space="preserve">- </w:delText>
        </w:r>
      </w:del>
      <w:del w:id="280" w:author="Lawrence Evalyn" w:date="2018-05-18T18:46:00Z">
        <w:r w:rsidR="005344B0" w:rsidRPr="005344B0" w:rsidDel="00E5610F">
          <w:delText xml:space="preserve">ods for the automated extraction of network data </w:delText>
        </w:r>
      </w:del>
      <w:del w:id="281" w:author="Lawrence Evalyn" w:date="2018-05-18T18:36:00Z">
        <w:r w:rsidR="005344B0" w:rsidRPr="005344B0" w:rsidDel="0068262A">
          <w:delText>(named entity recognition, co-reference resolution)</w:delText>
        </w:r>
      </w:del>
      <w:del w:id="282" w:author="Lawrence Evalyn" w:date="2018-05-18T18:46:00Z">
        <w:r w:rsidR="005344B0" w:rsidRPr="005344B0" w:rsidDel="00E5610F">
          <w:delText xml:space="preserve"> and their evaluatio</w:delText>
        </w:r>
        <w:r w:rsidR="00FE52E7" w:rsidDel="00E5610F">
          <w:delText>n are of particular importance [</w:delText>
        </w:r>
        <w:r w:rsidR="00932D13" w:rsidDel="00E5610F">
          <w:delText>25, 26</w:delText>
        </w:r>
        <w:r w:rsidR="00FE52E7" w:rsidDel="00E5610F">
          <w:delText>,27,28, 30, 31]</w:delText>
        </w:r>
      </w:del>
      <w:del w:id="283" w:author="Lawrence Evalyn" w:date="2018-05-18T18:29:00Z">
        <w:r w:rsidR="005344B0" w:rsidRPr="005344B0" w:rsidDel="00C13E2E">
          <w:delText>.</w:delText>
        </w:r>
      </w:del>
      <w:del w:id="284" w:author="Lawrence Evalyn" w:date="2018-05-18T18:34:00Z">
        <w:r w:rsidR="005344B0" w:rsidRPr="005344B0" w:rsidDel="0068262A">
          <w:delText xml:space="preserve"> </w:delText>
        </w:r>
      </w:del>
      <w:del w:id="285" w:author="Lawrence Evalyn" w:date="2018-05-18T18:30:00Z">
        <w:r w:rsidR="005344B0" w:rsidRPr="005344B0" w:rsidDel="00C13E2E">
          <w:delText xml:space="preserve">Based on the data obtained, several types of analyses were developed: </w:delText>
        </w:r>
      </w:del>
      <w:del w:id="286" w:author="Lawrence Evalyn" w:date="2018-05-18T18:37:00Z">
        <w:r w:rsidR="005344B0" w:rsidRPr="005344B0" w:rsidDel="0068262A">
          <w:delText xml:space="preserve">an empirical, quantitative and hierarchical description of literary characters </w:delText>
        </w:r>
        <w:r w:rsidR="00FE52E7" w:rsidDel="0068262A">
          <w:delText>[31]</w:delText>
        </w:r>
        <w:r w:rsidR="005344B0" w:rsidRPr="005344B0" w:rsidDel="0068262A">
          <w:delText xml:space="preserve">, corpus-based analyses exploring options for historical periodisation of literature </w:delText>
        </w:r>
        <w:r w:rsidR="00FE52E7" w:rsidDel="0068262A">
          <w:delText>[32]</w:delText>
        </w:r>
        <w:r w:rsidR="005344B0" w:rsidRPr="005344B0" w:rsidDel="0068262A">
          <w:delText xml:space="preserve"> and types of aesthetic modelling of social formations in and by literary texts </w:delText>
        </w:r>
        <w:r w:rsidR="00FE52E7" w:rsidDel="0068262A">
          <w:delText>[33,34,35]</w:delText>
        </w:r>
        <w:commentRangeStart w:id="287"/>
        <w:r w:rsidR="005344B0" w:rsidRPr="005344B0" w:rsidDel="0068262A">
          <w:delText>.</w:delText>
        </w:r>
        <w:commentRangeEnd w:id="287"/>
        <w:r w:rsidR="0064620D" w:rsidDel="0068262A">
          <w:rPr>
            <w:rStyle w:val="CommentReference"/>
          </w:rPr>
          <w:commentReference w:id="287"/>
        </w:r>
      </w:del>
      <w:del w:id="288" w:author="Lawrence Evalyn" w:date="2018-05-18T18:30:00Z">
        <w:r w:rsidR="005344B0" w:rsidRPr="005344B0" w:rsidDel="00C13E2E">
          <w:delText xml:space="preserve"> </w:delText>
        </w:r>
        <w:r w:rsidR="00C41804" w:rsidDel="00C13E2E">
          <w:delText xml:space="preserve"> [Whole paragraph from </w:delText>
        </w:r>
        <w:r w:rsidR="00C41804" w:rsidRPr="00C41804" w:rsidDel="00C13E2E">
          <w:rPr>
            <w:bCs/>
          </w:rPr>
          <w:delText>Network Dynamics, Plot Analysis: Approaching the Progressive Structuration of Literary Text</w:delText>
        </w:r>
        <w:r w:rsidR="00C41804" w:rsidDel="00C13E2E">
          <w:delText>]</w:delText>
        </w:r>
      </w:del>
    </w:p>
    <w:p w14:paraId="25FC8961" w14:textId="0FE9B227" w:rsidR="0044222B" w:rsidRPr="0044222B" w:rsidDel="00C13E2E" w:rsidRDefault="0044222B">
      <w:pPr>
        <w:spacing w:line="240" w:lineRule="auto"/>
        <w:ind w:firstLine="0"/>
        <w:rPr>
          <w:del w:id="289" w:author="Lawrence Evalyn" w:date="2018-05-18T18:28:00Z"/>
          <w:iCs/>
          <w:lang w:val="en-CA"/>
          <w:rPrChange w:id="290" w:author="Lawrence Evalyn" w:date="2018-05-18T16:54:00Z">
            <w:rPr>
              <w:del w:id="291" w:author="Lawrence Evalyn" w:date="2018-05-18T18:28:00Z"/>
              <w:rFonts w:ascii="Cambria" w:hAnsi="Cambria"/>
            </w:rPr>
          </w:rPrChange>
        </w:rPr>
        <w:pPrChange w:id="292" w:author="Lawrence Evalyn" w:date="2018-05-18T18:28:00Z">
          <w:pPr>
            <w:spacing w:before="100" w:beforeAutospacing="1" w:after="100" w:afterAutospacing="1" w:line="240" w:lineRule="auto"/>
            <w:ind w:firstLine="0"/>
            <w:jc w:val="left"/>
          </w:pPr>
        </w:pPrChange>
      </w:pPr>
    </w:p>
    <w:p w14:paraId="0AABF7EB" w14:textId="7FD2058E" w:rsidR="00D61673" w:rsidRDefault="00D61673">
      <w:pPr>
        <w:tabs>
          <w:tab w:val="left" w:pos="567"/>
        </w:tabs>
        <w:spacing w:before="220" w:after="220" w:line="260" w:lineRule="exact"/>
        <w:ind w:firstLine="0"/>
        <w:jc w:val="left"/>
        <w:rPr>
          <w:b/>
          <w:sz w:val="24"/>
        </w:rPr>
        <w:pPrChange w:id="293" w:author="Lawrence Evalyn" w:date="2018-05-18T18:28:00Z">
          <w:pPr>
            <w:tabs>
              <w:tab w:val="left" w:pos="567"/>
            </w:tabs>
            <w:spacing w:before="220" w:after="220" w:line="260" w:lineRule="exact"/>
            <w:ind w:left="567" w:hanging="567"/>
            <w:jc w:val="left"/>
          </w:pPr>
        </w:pPrChange>
      </w:pPr>
      <w:r>
        <w:rPr>
          <w:b/>
          <w:sz w:val="24"/>
        </w:rPr>
        <w:t xml:space="preserve">2.4 Gephi </w:t>
      </w:r>
      <w:r w:rsidR="00E61F40">
        <w:rPr>
          <w:b/>
          <w:sz w:val="24"/>
        </w:rPr>
        <w:t>Toolkit</w:t>
      </w:r>
    </w:p>
    <w:p w14:paraId="0B4554B2" w14:textId="0FCAD420" w:rsidR="00E61F40" w:rsidRPr="002E4225" w:rsidRDefault="00E61F40" w:rsidP="00E61F40">
      <w:pPr>
        <w:tabs>
          <w:tab w:val="left" w:pos="567"/>
        </w:tabs>
        <w:spacing w:before="220" w:after="220" w:line="260" w:lineRule="exact"/>
        <w:ind w:firstLine="0"/>
        <w:jc w:val="left"/>
      </w:pPr>
      <w:r w:rsidRPr="00E61F40">
        <w:t>Gephi is an ope</w:t>
      </w:r>
      <w:r>
        <w:t xml:space="preserve">n source software for graph and </w:t>
      </w:r>
      <w:r w:rsidRPr="00E61F40">
        <w:t>network analysis</w:t>
      </w:r>
      <w:ins w:id="294" w:author="Lawrence Evalyn" w:date="2018-05-18T18:51:00Z">
        <w:r w:rsidR="00D37B27">
          <w:t>, which allows for fast visualization and manipulation of large networks</w:t>
        </w:r>
      </w:ins>
      <w:ins w:id="295" w:author="Lawrence Evalyn" w:date="2018-05-18T18:52:00Z">
        <w:r w:rsidR="00D37B27">
          <w:t>.</w:t>
        </w:r>
      </w:ins>
      <w:del w:id="296" w:author="Lawrence Evalyn" w:date="2018-05-18T18:52:00Z">
        <w:r w:rsidRPr="00E61F40" w:rsidDel="00D37B27">
          <w:delText>. It uses a 3D render engine to display large networks in real-time and to speed up the exploration.</w:delText>
        </w:r>
      </w:del>
      <w:r w:rsidRPr="00E61F40">
        <w:t xml:space="preserve"> </w:t>
      </w:r>
      <w:ins w:id="297" w:author="Lawrence Evalyn" w:date="2018-05-18T18:52:00Z">
        <w:r w:rsidR="00D37B27">
          <w:t>As a generalist tool,</w:t>
        </w:r>
      </w:ins>
      <w:del w:id="298" w:author="Lawrence Evalyn" w:date="2018-05-18T18:48:00Z">
        <w:r w:rsidRPr="00E61F40" w:rsidDel="00D37B27">
          <w:delText>A flexible and multi-task architecture brings new possibilities to work with complex data sets and produce valuable visual results.</w:delText>
        </w:r>
      </w:del>
      <w:r w:rsidRPr="00E61F40">
        <w:t xml:space="preserve"> </w:t>
      </w:r>
      <w:ins w:id="299" w:author="Lawrence Evalyn" w:date="2018-05-18T18:52:00Z">
        <w:r w:rsidR="00D37B27">
          <w:t>“</w:t>
        </w:r>
      </w:ins>
      <w:del w:id="300" w:author="Lawrence Evalyn" w:date="2018-05-18T16:35:00Z">
        <w:r w:rsidRPr="00E61F40" w:rsidDel="00B37CBD">
          <w:delText xml:space="preserve">We present several key features of Gephi in the context of interactive exploration and interpretation of networks. </w:delText>
        </w:r>
      </w:del>
      <w:ins w:id="301" w:author="Lawrence Evalyn" w:date="2018-05-18T18:52:00Z">
        <w:r w:rsidR="00D37B27">
          <w:t>[i]</w:t>
        </w:r>
      </w:ins>
      <w:del w:id="302" w:author="Lawrence Evalyn" w:date="2018-05-18T18:52:00Z">
        <w:r w:rsidRPr="00E61F40" w:rsidDel="00D37B27">
          <w:delText>I</w:delText>
        </w:r>
      </w:del>
      <w:r w:rsidRPr="00E61F40">
        <w:t>t provides easy and broad access to network data and allows for spatializing, filtering, navigating, manipulating and clustering</w:t>
      </w:r>
      <w:del w:id="303" w:author="Lawrence Evalyn" w:date="2018-05-18T18:49:00Z">
        <w:r w:rsidRPr="00E61F40" w:rsidDel="00D37B27">
          <w:delText>. Finally, by presenting dynamic features of Gephi, we highlight key aspects of dynamic network visualization</w:delText>
        </w:r>
      </w:del>
      <w:r>
        <w:t>.</w:t>
      </w:r>
      <w:ins w:id="304" w:author="Lawrence Evalyn" w:date="2018-05-17T17:53:00Z">
        <w:r w:rsidR="0064620D">
          <w:t>”</w:t>
        </w:r>
      </w:ins>
      <w:r>
        <w:t xml:space="preserve"> [Gephi Paper]</w:t>
      </w:r>
      <w:ins w:id="305" w:author="Lawrence Evalyn" w:date="2018-05-18T18:49:00Z">
        <w:r w:rsidR="00D37B27">
          <w:t xml:space="preserve"> </w:t>
        </w:r>
      </w:ins>
      <w:ins w:id="306" w:author="Lawrence Evalyn" w:date="2018-05-18T18:51:00Z">
        <w:r w:rsidR="00D37B27">
          <w:t>Gephi</w:t>
        </w:r>
      </w:ins>
      <w:ins w:id="307" w:author="Lawrence Evalyn" w:date="2018-05-18T18:49:00Z">
        <w:r w:rsidR="00D37B27">
          <w:t xml:space="preserve"> also calculates a wide r</w:t>
        </w:r>
      </w:ins>
      <w:ins w:id="308" w:author="Lawrence Evalyn" w:date="2018-05-18T18:50:00Z">
        <w:r w:rsidR="00D37B27">
          <w:t>ange of mathematical features for each graph, which we use as the basis for our mathematical analysis (as discuss in more detail in 3.3)</w:t>
        </w:r>
      </w:ins>
    </w:p>
    <w:p w14:paraId="5E7A50FC" w14:textId="77777777" w:rsidR="002A1BCD" w:rsidRPr="00456441" w:rsidRDefault="002A1BCD" w:rsidP="00EB4F91">
      <w:pPr>
        <w:pStyle w:val="Heading1"/>
        <w:numPr>
          <w:ilvl w:val="0"/>
          <w:numId w:val="0"/>
        </w:numPr>
      </w:pPr>
      <w:r w:rsidRPr="00456441">
        <w:t>3</w:t>
      </w:r>
      <w:r w:rsidRPr="00456441">
        <w:tab/>
      </w:r>
      <w:r w:rsidR="002C210C">
        <w:t>OuR Design</w:t>
      </w:r>
    </w:p>
    <w:p w14:paraId="1581CA89" w14:textId="6153A8DD" w:rsidR="00746081" w:rsidRDefault="002704F6" w:rsidP="00465015">
      <w:pPr>
        <w:spacing w:line="240" w:lineRule="auto"/>
        <w:ind w:firstLine="0"/>
      </w:pPr>
      <w:del w:id="309" w:author="Lawrence Evalyn" w:date="2018-05-18T18:57:00Z">
        <w:r w:rsidDel="00972E98">
          <w:delText xml:space="preserve">The </w:delText>
        </w:r>
      </w:del>
      <w:ins w:id="310" w:author="Lawrence Evalyn" w:date="2018-05-18T18:57:00Z">
        <w:r w:rsidR="00972E98">
          <w:t xml:space="preserve">Our </w:t>
        </w:r>
      </w:ins>
      <w:r w:rsidR="00CC1E0E" w:rsidRPr="00931B77">
        <w:t xml:space="preserve">system for identifying </w:t>
      </w:r>
      <w:r w:rsidR="00B97E21">
        <w:t>genre</w:t>
      </w:r>
      <w:r w:rsidR="00CC1E0E" w:rsidRPr="00931B77">
        <w:t xml:space="preserve"> </w:t>
      </w:r>
      <w:r w:rsidR="005C10AF">
        <w:t xml:space="preserve">consists of </w:t>
      </w:r>
      <w:r w:rsidR="00B97E21">
        <w:t>three</w:t>
      </w:r>
      <w:r w:rsidR="005C10AF">
        <w:t xml:space="preserve"> building blocks: </w:t>
      </w:r>
      <w:ins w:id="311" w:author="Lawrence Evalyn" w:date="2018-05-18T18:57:00Z">
        <w:r w:rsidR="00972E98">
          <w:t xml:space="preserve">the </w:t>
        </w:r>
      </w:ins>
      <w:r w:rsidR="00B97E21">
        <w:t xml:space="preserve">Play Parser, </w:t>
      </w:r>
      <w:ins w:id="312" w:author="Lawrence Evalyn" w:date="2018-05-18T18:58:00Z">
        <w:r w:rsidR="00972E98">
          <w:t xml:space="preserve">the </w:t>
        </w:r>
      </w:ins>
      <w:r w:rsidR="003F672F">
        <w:t>Social Network Generator</w:t>
      </w:r>
      <w:r w:rsidR="00CC1E0E" w:rsidRPr="00931B77">
        <w:t xml:space="preserve"> and </w:t>
      </w:r>
      <w:ins w:id="313" w:author="Lawrence Evalyn" w:date="2018-05-18T18:58:00Z">
        <w:r w:rsidR="00972E98">
          <w:t xml:space="preserve">the </w:t>
        </w:r>
      </w:ins>
      <w:r w:rsidR="003F672F">
        <w:t>Genre Predictor</w:t>
      </w:r>
      <w:r w:rsidR="00CC1E0E" w:rsidRPr="00931B77">
        <w:t>.</w:t>
      </w:r>
      <w:r w:rsidR="005C10AF" w:rsidRPr="00931B77">
        <w:t xml:space="preserve">  Figure 1 diagrams the main components of </w:t>
      </w:r>
      <w:r w:rsidR="00C56534">
        <w:t xml:space="preserve">the </w:t>
      </w:r>
      <w:r w:rsidR="005C10AF" w:rsidRPr="00931B77">
        <w:t>system architecture</w:t>
      </w:r>
      <w:ins w:id="314" w:author="Lawrence Evalyn" w:date="2018-05-17T17:53:00Z">
        <w:r w:rsidR="0064620D">
          <w:t>,</w:t>
        </w:r>
      </w:ins>
      <w:r w:rsidR="00EB0C01">
        <w:t xml:space="preserve"> </w:t>
      </w:r>
      <w:del w:id="315" w:author="Lawrence Evalyn" w:date="2018-05-17T17:53:00Z">
        <w:r w:rsidR="00EB0C01" w:rsidDel="0064620D">
          <w:delText xml:space="preserve">that </w:delText>
        </w:r>
      </w:del>
      <w:ins w:id="316" w:author="Lawrence Evalyn" w:date="2018-05-17T17:53:00Z">
        <w:r w:rsidR="0064620D">
          <w:t xml:space="preserve">which </w:t>
        </w:r>
      </w:ins>
      <w:r w:rsidR="00EB0C01">
        <w:t>are</w:t>
      </w:r>
      <w:r w:rsidR="00CC1E0E" w:rsidRPr="00931B77">
        <w:t xml:space="preserve"> discuss</w:t>
      </w:r>
      <w:r w:rsidR="00EB0C01">
        <w:t>e</w:t>
      </w:r>
      <w:r w:rsidR="00C56534">
        <w:t>d</w:t>
      </w:r>
      <w:r w:rsidR="00CC1E0E" w:rsidRPr="00931B77">
        <w:t xml:space="preserve"> in more detail</w:t>
      </w:r>
      <w:r w:rsidR="00EB0C01">
        <w:t xml:space="preserve"> in the following subsections</w:t>
      </w:r>
      <w:r w:rsidR="00CC1E0E" w:rsidRPr="00931B77">
        <w:t>.</w:t>
      </w:r>
      <w:r w:rsidR="00465015">
        <w:t xml:space="preserve"> </w:t>
      </w:r>
    </w:p>
    <w:p w14:paraId="2F43AE55" w14:textId="701E6C4A" w:rsidR="00EB4F91" w:rsidRDefault="007876E9" w:rsidP="00C86FEB">
      <w:pPr>
        <w:spacing w:line="240" w:lineRule="auto"/>
        <w:ind w:firstLine="284"/>
      </w:pPr>
      <w:r>
        <w:rPr>
          <w:noProof/>
        </w:rPr>
        <mc:AlternateContent>
          <mc:Choice Requires="wps">
            <w:drawing>
              <wp:anchor distT="0" distB="0" distL="114300" distR="114300" simplePos="0" relativeHeight="251659264" behindDoc="0" locked="0" layoutInCell="1" allowOverlap="1" wp14:anchorId="5B42CEA0" wp14:editId="7E80CEAD">
                <wp:simplePos x="0" y="0"/>
                <wp:positionH relativeFrom="column">
                  <wp:posOffset>603250</wp:posOffset>
                </wp:positionH>
                <wp:positionV relativeFrom="paragraph">
                  <wp:posOffset>113665</wp:posOffset>
                </wp:positionV>
                <wp:extent cx="1203158" cy="274320"/>
                <wp:effectExtent l="0" t="0" r="16510" b="1778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3158" cy="274320"/>
                        </a:xfrm>
                        <a:prstGeom prst="roundRect">
                          <a:avLst/>
                        </a:prstGeom>
                        <a:ln w="15875"/>
                        <a:effectLst>
                          <a:softEdge rad="12700"/>
                        </a:effectLst>
                      </wps:spPr>
                      <wps:style>
                        <a:lnRef idx="2">
                          <a:schemeClr val="dk1"/>
                        </a:lnRef>
                        <a:fillRef idx="1">
                          <a:schemeClr val="lt1"/>
                        </a:fillRef>
                        <a:effectRef idx="0">
                          <a:schemeClr val="dk1"/>
                        </a:effectRef>
                        <a:fontRef idx="minor">
                          <a:schemeClr val="dk1"/>
                        </a:fontRef>
                      </wps:style>
                      <wps:txbx>
                        <w:txbxContent>
                          <w:p w14:paraId="21D4DF22" w14:textId="267E9632" w:rsidR="00B802E4" w:rsidRDefault="00B802E4" w:rsidP="009D37E4">
                            <w:r>
                              <w:t>Play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42CEA0" id="Rounded Rectangle 2" o:spid="_x0000_s1026" style="position:absolute;left:0;text-align:left;margin-left:47.5pt;margin-top:8.95pt;width:94.75pt;height: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" fillcolor="white [3201]" strokecolor="black [3200]" strokeweight="1.25pt">
                <v:path arrowok="t"/>
                <v:textbox>
                  <w:txbxContent>
                    <w:p w14:paraId="21D4DF22" w14:textId="267E9632" w:rsidR="00B802E4" w:rsidRDefault="00B802E4" w:rsidP="009D37E4">
                      <w:r>
                        <w:t>Play Parser</w:t>
                      </w:r>
                    </w:p>
                  </w:txbxContent>
                </v:textbox>
              </v:roundrect>
            </w:pict>
          </mc:Fallback>
        </mc:AlternateContent>
      </w:r>
    </w:p>
    <w:p w14:paraId="5283AE12" w14:textId="447FA65F" w:rsidR="00EB4F91" w:rsidRDefault="00EB4F91" w:rsidP="00C86FEB">
      <w:pPr>
        <w:spacing w:line="240" w:lineRule="auto"/>
        <w:ind w:firstLine="284"/>
      </w:pPr>
    </w:p>
    <w:p w14:paraId="25433B35" w14:textId="667D13DD" w:rsidR="007876E9" w:rsidRDefault="007876E9" w:rsidP="00C86FEB">
      <w:pPr>
        <w:spacing w:line="240" w:lineRule="auto"/>
        <w:ind w:firstLine="284"/>
      </w:pPr>
      <w:r>
        <w:rPr>
          <w:noProof/>
        </w:rPr>
        <mc:AlternateContent>
          <mc:Choice Requires="wps">
            <w:drawing>
              <wp:anchor distT="0" distB="0" distL="114300" distR="114300" simplePos="0" relativeHeight="251664384" behindDoc="0" locked="0" layoutInCell="1" allowOverlap="1" wp14:anchorId="676FF53A" wp14:editId="6AF3AD5F">
                <wp:simplePos x="0" y="0"/>
                <wp:positionH relativeFrom="column">
                  <wp:posOffset>1161983</wp:posOffset>
                </wp:positionH>
                <wp:positionV relativeFrom="paragraph">
                  <wp:posOffset>101065</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4DD8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91.5pt;margin-top:7.95pt;width:3.6pt;height:1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TrQxZeAAAAAOAQAADwAAAAAAAAAAAAAAAAC3BAAAZHJzL2Rv&#13;&#10;d25yZXYueG1sUEsFBgAAAAAEAAQA8wAAAMQFAAAAAA==&#13;&#10;" adj="18180" fillcolor="white [3201]" strokecolor="black [3200]" strokeweight="2pt"/>
            </w:pict>
          </mc:Fallback>
        </mc:AlternateContent>
      </w:r>
    </w:p>
    <w:p w14:paraId="6ECB36E6" w14:textId="7BC9B36A" w:rsidR="007876E9" w:rsidRDefault="007876E9" w:rsidP="00C86FEB">
      <w:pPr>
        <w:spacing w:line="240" w:lineRule="auto"/>
        <w:ind w:firstLine="284"/>
      </w:pPr>
      <w:r>
        <w:rPr>
          <w:noProof/>
        </w:rPr>
        <mc:AlternateContent>
          <mc:Choice Requires="wps">
            <w:drawing>
              <wp:anchor distT="0" distB="0" distL="114300" distR="114300" simplePos="0" relativeHeight="251661312" behindDoc="0" locked="0" layoutInCell="1" allowOverlap="1" wp14:anchorId="6B689985" wp14:editId="08819DE9">
                <wp:simplePos x="0" y="0"/>
                <wp:positionH relativeFrom="column">
                  <wp:posOffset>276626</wp:posOffset>
                </wp:positionH>
                <wp:positionV relativeFrom="paragraph">
                  <wp:posOffset>118745</wp:posOffset>
                </wp:positionV>
                <wp:extent cx="1848051" cy="274320"/>
                <wp:effectExtent l="12700" t="12700" r="19050" b="17780"/>
                <wp:wrapNone/>
                <wp:docPr id="3" name="Rounded Rectangle 3"/>
                <wp:cNvGraphicFramePr/>
                <a:graphic xmlns:a="http://schemas.openxmlformats.org/drawingml/2006/main">
                  <a:graphicData uri="http://schemas.microsoft.com/office/word/2010/wordprocessingShape">
                    <wps:wsp>
                      <wps:cNvSpPr/>
                      <wps:spPr>
                        <a:xfrm>
                          <a:off x="0" y="0"/>
                          <a:ext cx="1848051"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094793BA" w14:textId="3057FE61" w:rsidR="00B802E4" w:rsidRDefault="00B802E4" w:rsidP="009D37E4">
                            <w:pPr>
                              <w:jc w:val="center"/>
                            </w:pPr>
                            <w: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89985" id="Rounded Rectangle 3" o:spid="_x0000_s1027" style="position:absolute;left:0;text-align:left;margin-left:21.8pt;margin-top:9.35pt;width:14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" fillcolor="white [3201]" strokecolor="black [3200]" strokeweight="1.5pt">
                <v:textbox>
                  <w:txbxContent>
                    <w:p w14:paraId="094793BA" w14:textId="3057FE61" w:rsidR="00B802E4" w:rsidRDefault="00B802E4" w:rsidP="009D37E4">
                      <w:pPr>
                        <w:jc w:val="center"/>
                      </w:pPr>
                      <w:r>
                        <w:t>Social Network Generator</w:t>
                      </w:r>
                    </w:p>
                  </w:txbxContent>
                </v:textbox>
              </v:roundrect>
            </w:pict>
          </mc:Fallback>
        </mc:AlternateContent>
      </w:r>
      <w:r>
        <w:tab/>
      </w:r>
      <w:r>
        <w:tab/>
      </w:r>
    </w:p>
    <w:p w14:paraId="6EC36546" w14:textId="2C13B0CF" w:rsidR="007876E9" w:rsidRDefault="007876E9" w:rsidP="00C86FEB">
      <w:pPr>
        <w:spacing w:line="240" w:lineRule="auto"/>
        <w:ind w:firstLine="284"/>
      </w:pPr>
    </w:p>
    <w:p w14:paraId="017F0277" w14:textId="24453F0A" w:rsidR="007876E9" w:rsidRDefault="007876E9" w:rsidP="00C86FEB">
      <w:pPr>
        <w:spacing w:line="240" w:lineRule="auto"/>
        <w:ind w:firstLine="284"/>
      </w:pPr>
      <w:r>
        <w:rPr>
          <w:noProof/>
        </w:rPr>
        <mc:AlternateContent>
          <mc:Choice Requires="wps">
            <w:drawing>
              <wp:anchor distT="0" distB="0" distL="114300" distR="114300" simplePos="0" relativeHeight="251666432" behindDoc="0" locked="0" layoutInCell="1" allowOverlap="1" wp14:anchorId="0CFC0DE5" wp14:editId="70A7EEBE">
                <wp:simplePos x="0" y="0"/>
                <wp:positionH relativeFrom="column">
                  <wp:posOffset>1145407</wp:posOffset>
                </wp:positionH>
                <wp:positionV relativeFrom="paragraph">
                  <wp:posOffset>100364</wp:posOffset>
                </wp:positionV>
                <wp:extent cx="45719" cy="144379"/>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6F86B" id="Down Arrow 6" o:spid="_x0000_s1026" type="#_x0000_t67" style="position:absolute;margin-left:90.2pt;margin-top:7.9pt;width:3.6pt;height:1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" adj="18180" fillcolor="white [3201]" strokecolor="black [3200]" strokeweight="2pt"/>
            </w:pict>
          </mc:Fallback>
        </mc:AlternateContent>
      </w:r>
    </w:p>
    <w:p w14:paraId="792E27B5" w14:textId="4C8FE4F8" w:rsidR="007876E9" w:rsidRDefault="009D37E4" w:rsidP="00C86FEB">
      <w:pPr>
        <w:spacing w:line="240" w:lineRule="auto"/>
        <w:ind w:firstLine="284"/>
      </w:pPr>
      <w:r>
        <w:rPr>
          <w:noProof/>
        </w:rPr>
        <mc:AlternateContent>
          <mc:Choice Requires="wps">
            <w:drawing>
              <wp:anchor distT="0" distB="0" distL="114300" distR="114300" simplePos="0" relativeHeight="251663360" behindDoc="0" locked="0" layoutInCell="1" allowOverlap="1" wp14:anchorId="558BE480" wp14:editId="085EF864">
                <wp:simplePos x="0" y="0"/>
                <wp:positionH relativeFrom="column">
                  <wp:posOffset>536073</wp:posOffset>
                </wp:positionH>
                <wp:positionV relativeFrom="paragraph">
                  <wp:posOffset>122354</wp:posOffset>
                </wp:positionV>
                <wp:extent cx="1299210" cy="274320"/>
                <wp:effectExtent l="12700" t="12700" r="8890" b="17780"/>
                <wp:wrapNone/>
                <wp:docPr id="4" name="Rounded Rectangle 4"/>
                <wp:cNvGraphicFramePr/>
                <a:graphic xmlns:a="http://schemas.openxmlformats.org/drawingml/2006/main">
                  <a:graphicData uri="http://schemas.microsoft.com/office/word/2010/wordprocessingShape">
                    <wps:wsp>
                      <wps:cNvSpPr/>
                      <wps:spPr>
                        <a:xfrm>
                          <a:off x="0" y="0"/>
                          <a:ext cx="1299210"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13C3E0A4" w14:textId="145319FA" w:rsidR="00B802E4" w:rsidRDefault="00B802E4" w:rsidP="009D37E4">
                            <w:pPr>
                              <w:jc w:val="center"/>
                            </w:pPr>
                            <w: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BE480" id="Rounded Rectangle 4" o:spid="_x0000_s1028" style="position:absolute;left:0;text-align:left;margin-left:42.2pt;margin-top:9.65pt;width:102.3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" fillcolor="white [3201]" strokecolor="black [3200]" strokeweight="1.5pt">
                <v:textbox>
                  <w:txbxContent>
                    <w:p w14:paraId="13C3E0A4" w14:textId="145319FA" w:rsidR="00B802E4" w:rsidRDefault="00B802E4" w:rsidP="009D37E4">
                      <w:pPr>
                        <w:jc w:val="center"/>
                      </w:pPr>
                      <w:r>
                        <w:t>Genre Predictor</w:t>
                      </w:r>
                    </w:p>
                  </w:txbxContent>
                </v:textbox>
              </v:roundrect>
            </w:pict>
          </mc:Fallback>
        </mc:AlternateContent>
      </w:r>
    </w:p>
    <w:p w14:paraId="6925EDEC" w14:textId="4C64A80D" w:rsidR="007876E9" w:rsidRDefault="007876E9" w:rsidP="00C86FEB">
      <w:pPr>
        <w:spacing w:line="240" w:lineRule="auto"/>
        <w:ind w:firstLine="284"/>
      </w:pPr>
    </w:p>
    <w:p w14:paraId="091A6057" w14:textId="381DEC59" w:rsidR="007876E9" w:rsidRDefault="007876E9" w:rsidP="00C86FEB">
      <w:pPr>
        <w:spacing w:line="240" w:lineRule="auto"/>
        <w:ind w:firstLine="284"/>
      </w:pPr>
    </w:p>
    <w:p w14:paraId="750D3025" w14:textId="1524438D" w:rsidR="007876E9" w:rsidRDefault="007876E9" w:rsidP="007876E9">
      <w:pPr>
        <w:spacing w:line="240" w:lineRule="auto"/>
        <w:ind w:firstLine="0"/>
      </w:pPr>
    </w:p>
    <w:p w14:paraId="20B9D569" w14:textId="719C8922" w:rsidR="00F061B5" w:rsidRDefault="00F061B5" w:rsidP="007876E9">
      <w:pPr>
        <w:spacing w:before="120" w:after="240" w:line="240" w:lineRule="auto"/>
        <w:ind w:firstLine="567"/>
        <w:rPr>
          <w:sz w:val="18"/>
        </w:rPr>
      </w:pPr>
      <w:r w:rsidRPr="0088025D">
        <w:rPr>
          <w:sz w:val="18"/>
        </w:rPr>
        <w:t xml:space="preserve">Figure 1: </w:t>
      </w:r>
      <w:r w:rsidR="00EB4F91" w:rsidRPr="00EB4F91">
        <w:rPr>
          <w:sz w:val="18"/>
        </w:rPr>
        <w:t xml:space="preserve">Block </w:t>
      </w:r>
      <w:del w:id="317" w:author="Lawrence Evalyn" w:date="2018-05-17T17:53:00Z">
        <w:r w:rsidR="00EB4F91" w:rsidRPr="00EB4F91" w:rsidDel="0064620D">
          <w:rPr>
            <w:sz w:val="18"/>
          </w:rPr>
          <w:delText>Diagram</w:delText>
        </w:r>
        <w:r w:rsidR="00EB4F91" w:rsidDel="0064620D">
          <w:rPr>
            <w:sz w:val="18"/>
          </w:rPr>
          <w:delText xml:space="preserve"> </w:delText>
        </w:r>
      </w:del>
      <w:ins w:id="318" w:author="Lawrence Evalyn" w:date="2018-05-17T17:53:00Z">
        <w:r w:rsidR="0064620D">
          <w:rPr>
            <w:sz w:val="18"/>
          </w:rPr>
          <w:t>d</w:t>
        </w:r>
        <w:r w:rsidR="0064620D" w:rsidRPr="00EB4F91">
          <w:rPr>
            <w:sz w:val="18"/>
          </w:rPr>
          <w:t>iagram</w:t>
        </w:r>
        <w:r w:rsidR="0064620D">
          <w:rPr>
            <w:sz w:val="18"/>
          </w:rPr>
          <w:t xml:space="preserve"> </w:t>
        </w:r>
      </w:ins>
      <w:r w:rsidR="00EB4F91">
        <w:rPr>
          <w:sz w:val="18"/>
        </w:rPr>
        <w:t xml:space="preserve">of our </w:t>
      </w:r>
      <w:del w:id="319" w:author="Lawrence Evalyn" w:date="2018-05-17T17:53:00Z">
        <w:r w:rsidR="00EB4F91" w:rsidDel="0064620D">
          <w:rPr>
            <w:sz w:val="18"/>
          </w:rPr>
          <w:delText>System</w:delText>
        </w:r>
      </w:del>
      <w:ins w:id="320" w:author="Lawrence Evalyn" w:date="2018-05-17T17:53:00Z">
        <w:r w:rsidR="0064620D">
          <w:rPr>
            <w:sz w:val="18"/>
          </w:rPr>
          <w:t>system</w:t>
        </w:r>
      </w:ins>
      <w:r w:rsidRPr="0088025D">
        <w:rPr>
          <w:sz w:val="18"/>
        </w:rPr>
        <w:t>.</w:t>
      </w:r>
    </w:p>
    <w:p w14:paraId="143CF410" w14:textId="7AD0630C" w:rsidR="00EB4F91" w:rsidRPr="0031147B" w:rsidRDefault="00EB4F91" w:rsidP="00EB4F91">
      <w:pPr>
        <w:pStyle w:val="Heading2"/>
        <w:numPr>
          <w:ilvl w:val="0"/>
          <w:numId w:val="0"/>
        </w:numPr>
      </w:pPr>
      <w:r>
        <w:t>3</w:t>
      </w:r>
      <w:r w:rsidRPr="0031147B">
        <w:t>.</w:t>
      </w:r>
      <w:r>
        <w:t>1</w:t>
      </w:r>
      <w:r w:rsidRPr="0031147B">
        <w:tab/>
      </w:r>
      <w:r w:rsidR="003F672F">
        <w:t>Play Parser</w:t>
      </w:r>
    </w:p>
    <w:p w14:paraId="583139E7" w14:textId="609CEB5D" w:rsidR="00C90C92" w:rsidRDefault="00CC1E0E">
      <w:pPr>
        <w:ind w:firstLine="0"/>
        <w:pPrChange w:id="321" w:author="Lawrence Evalyn" w:date="2018-05-17T17:54:00Z">
          <w:pPr>
            <w:ind w:firstLine="720"/>
          </w:pPr>
        </w:pPrChange>
      </w:pPr>
      <w:r w:rsidRPr="00931B77">
        <w:t xml:space="preserve">The main purpose of this module is to </w:t>
      </w:r>
      <w:r w:rsidR="00792F44">
        <w:t xml:space="preserve">parse each play </w:t>
      </w:r>
      <w:del w:id="322" w:author="Lawrence Evalyn" w:date="2018-05-17T17:54:00Z">
        <w:r w:rsidR="00792F44" w:rsidDel="0064620D">
          <w:delText>to acquire</w:delText>
        </w:r>
      </w:del>
      <w:ins w:id="323" w:author="Lawrence Evalyn" w:date="2018-05-17T17:54:00Z">
        <w:r w:rsidR="0064620D">
          <w:t>for the</w:t>
        </w:r>
      </w:ins>
      <w:r w:rsidR="003F672F">
        <w:t xml:space="preserve"> basic information which </w:t>
      </w:r>
      <w:r w:rsidR="00792F44">
        <w:t xml:space="preserve">will be the buildging blocks for </w:t>
      </w:r>
      <w:r w:rsidR="003F672F">
        <w:t>the graph of the play</w:t>
      </w:r>
      <w:r w:rsidRPr="00931B77">
        <w:t xml:space="preserve">. </w:t>
      </w:r>
      <w:r w:rsidR="003F672F">
        <w:t>The information extracted include</w:t>
      </w:r>
      <w:ins w:id="324" w:author="Lawrence Evalyn" w:date="2018-05-17T17:54:00Z">
        <w:r w:rsidR="0064620D">
          <w:t>s</w:t>
        </w:r>
      </w:ins>
      <w:del w:id="325" w:author="Lawrence Evalyn" w:date="2018-05-17T17:54:00Z">
        <w:r w:rsidR="003F672F" w:rsidDel="0064620D">
          <w:delText>d</w:delText>
        </w:r>
      </w:del>
      <w:r w:rsidR="003F672F">
        <w:t xml:space="preserve"> </w:t>
      </w:r>
      <w:ins w:id="326" w:author="Lawrence Evalyn" w:date="2018-05-17T17:54:00Z">
        <w:r w:rsidR="0064620D">
          <w:t xml:space="preserve">the </w:t>
        </w:r>
      </w:ins>
      <w:r w:rsidR="00792F44">
        <w:t xml:space="preserve">total number of </w:t>
      </w:r>
      <w:r w:rsidR="003F672F">
        <w:t xml:space="preserve"> characters </w:t>
      </w:r>
      <w:r w:rsidR="00792F44">
        <w:t>in the play,</w:t>
      </w:r>
      <w:r w:rsidR="003F672F">
        <w:t xml:space="preserve"> </w:t>
      </w:r>
      <w:ins w:id="327" w:author="Lawrence Evalyn" w:date="2018-05-17T17:54:00Z">
        <w:r w:rsidR="0064620D">
          <w:t xml:space="preserve">the </w:t>
        </w:r>
      </w:ins>
      <w:r w:rsidR="00792F44">
        <w:t>name</w:t>
      </w:r>
      <w:r w:rsidR="003F672F">
        <w:t xml:space="preserve"> and </w:t>
      </w:r>
      <w:del w:id="328" w:author="Lawrence Evalyn" w:date="2018-05-18T19:06:00Z">
        <w:r w:rsidR="003F672F" w:rsidDel="00951DE5">
          <w:delText xml:space="preserve"> </w:delText>
        </w:r>
      </w:del>
      <w:r w:rsidR="003F672F">
        <w:t xml:space="preserve">role </w:t>
      </w:r>
      <w:r w:rsidR="00792F44">
        <w:t>of each character,</w:t>
      </w:r>
      <w:ins w:id="329" w:author="Lawrence Evalyn" w:date="2018-05-18T18:58:00Z">
        <w:r w:rsidR="00972E98">
          <w:t xml:space="preserve"> </w:t>
        </w:r>
      </w:ins>
      <w:ins w:id="330" w:author="Lawrence Evalyn" w:date="2018-05-17T17:54:00Z">
        <w:r w:rsidR="0064620D">
          <w:t xml:space="preserve">the </w:t>
        </w:r>
      </w:ins>
      <w:r w:rsidR="003F672F">
        <w:t xml:space="preserve"> </w:t>
      </w:r>
      <w:r w:rsidR="00792F44">
        <w:t xml:space="preserve">total number of </w:t>
      </w:r>
      <w:r w:rsidR="003F672F">
        <w:t>act</w:t>
      </w:r>
      <w:r w:rsidR="00792F44">
        <w:t>s</w:t>
      </w:r>
      <w:r w:rsidR="003F672F">
        <w:t xml:space="preserve"> and scene</w:t>
      </w:r>
      <w:r w:rsidR="00792F44">
        <w:t xml:space="preserve">s, </w:t>
      </w:r>
      <w:r w:rsidR="003F672F">
        <w:t xml:space="preserve">who was present in </w:t>
      </w:r>
      <w:ins w:id="331" w:author="Lawrence Evalyn" w:date="2018-05-18T19:07:00Z">
        <w:r w:rsidR="00951DE5">
          <w:t>each</w:t>
        </w:r>
      </w:ins>
      <w:del w:id="332" w:author="Lawrence Evalyn" w:date="2018-05-18T19:07:00Z">
        <w:r w:rsidR="003F672F" w:rsidDel="00951DE5">
          <w:delText>a</w:delText>
        </w:r>
      </w:del>
      <w:r w:rsidR="003F672F">
        <w:t xml:space="preserve"> scene</w:t>
      </w:r>
      <w:ins w:id="333" w:author="Lawrence Evalyn" w:date="2018-05-18T19:06:00Z">
        <w:r w:rsidR="00951DE5">
          <w:t xml:space="preserve"> (using stage directions to account for </w:t>
        </w:r>
      </w:ins>
      <w:ins w:id="334" w:author="Lawrence Evalyn" w:date="2018-05-18T19:07:00Z">
        <w:r w:rsidR="00951DE5">
          <w:t>entrances and exits within scenes</w:t>
        </w:r>
      </w:ins>
      <w:ins w:id="335" w:author="Lawrence Evalyn" w:date="2018-05-18T19:06:00Z">
        <w:r w:rsidR="00951DE5">
          <w:t>)</w:t>
        </w:r>
      </w:ins>
      <w:r w:rsidR="003F672F">
        <w:t xml:space="preserve">, who spoke, </w:t>
      </w:r>
      <w:ins w:id="336" w:author="Lawrence Evalyn" w:date="2018-05-17T17:54:00Z">
        <w:r w:rsidR="0064620D">
          <w:t xml:space="preserve">and </w:t>
        </w:r>
      </w:ins>
      <w:r w:rsidR="003F672F">
        <w:t xml:space="preserve">how many </w:t>
      </w:r>
      <w:r w:rsidR="003F672F">
        <w:t xml:space="preserve">lines and </w:t>
      </w:r>
      <w:del w:id="337" w:author="Lawrence Evalyn" w:date="2018-05-17T17:55:00Z">
        <w:r w:rsidR="003F672F" w:rsidDel="0064620D">
          <w:delText xml:space="preserve">how many </w:delText>
        </w:r>
      </w:del>
      <w:r w:rsidR="003F672F">
        <w:t xml:space="preserve">words </w:t>
      </w:r>
      <w:ins w:id="338" w:author="Lawrence Evalyn" w:date="2018-05-17T17:55:00Z">
        <w:r w:rsidR="0064620D">
          <w:t xml:space="preserve">are </w:t>
        </w:r>
      </w:ins>
      <w:del w:id="339" w:author="Lawrence Evalyn" w:date="2018-05-18T19:06:00Z">
        <w:r w:rsidR="003F672F" w:rsidDel="00951DE5">
          <w:delText>in each scen</w:delText>
        </w:r>
      </w:del>
      <w:ins w:id="340" w:author="Lawrence Evalyn" w:date="2018-05-18T19:06:00Z">
        <w:r w:rsidR="00951DE5">
          <w:t>spoken</w:t>
        </w:r>
      </w:ins>
      <w:del w:id="341" w:author="Lawrence Evalyn" w:date="2018-05-18T19:06:00Z">
        <w:r w:rsidR="003F672F" w:rsidDel="00951DE5">
          <w:delText>e</w:delText>
        </w:r>
      </w:del>
      <w:r w:rsidR="003F672F">
        <w:t>.</w:t>
      </w:r>
      <w:r w:rsidR="00792F44">
        <w:t xml:space="preserve"> </w:t>
      </w:r>
      <w:r w:rsidR="00D61673">
        <w:t>Table 2 shows some details.</w:t>
      </w:r>
    </w:p>
    <w:p w14:paraId="3EF993BD" w14:textId="77777777" w:rsidR="00C90C92" w:rsidRDefault="00C90C92" w:rsidP="00C90C92">
      <w:pPr>
        <w:ind w:firstLine="720"/>
      </w:pPr>
    </w:p>
    <w:tbl>
      <w:tblPr>
        <w:tblStyle w:val="TableGrid"/>
        <w:tblW w:w="0" w:type="auto"/>
        <w:tblLayout w:type="fixed"/>
        <w:tblLook w:val="04A0" w:firstRow="1" w:lastRow="0" w:firstColumn="1" w:lastColumn="0" w:noHBand="0" w:noVBand="1"/>
      </w:tblPr>
      <w:tblGrid>
        <w:gridCol w:w="918"/>
        <w:gridCol w:w="1270"/>
        <w:gridCol w:w="2280"/>
      </w:tblGrid>
      <w:tr w:rsidR="00C90C92" w:rsidRPr="0067494A" w14:paraId="14F13374" w14:textId="77777777" w:rsidTr="00C90C92">
        <w:tc>
          <w:tcPr>
            <w:tcW w:w="918" w:type="dxa"/>
          </w:tcPr>
          <w:p w14:paraId="4E4EED7B" w14:textId="02430ADE" w:rsidR="00C90C92" w:rsidRPr="0067494A" w:rsidRDefault="00C90C92" w:rsidP="00C90C92">
            <w:pPr>
              <w:ind w:firstLine="0"/>
              <w:rPr>
                <w:b/>
              </w:rPr>
            </w:pPr>
            <w:r>
              <w:rPr>
                <w:b/>
              </w:rPr>
              <w:t>XML Tag</w:t>
            </w:r>
          </w:p>
        </w:tc>
        <w:tc>
          <w:tcPr>
            <w:tcW w:w="1270" w:type="dxa"/>
          </w:tcPr>
          <w:p w14:paraId="44F96C3D" w14:textId="3EFF45F8" w:rsidR="00C90C92" w:rsidRPr="0067494A" w:rsidRDefault="00C90C92" w:rsidP="00C90C92">
            <w:pPr>
              <w:ind w:firstLine="0"/>
              <w:rPr>
                <w:b/>
              </w:rPr>
            </w:pPr>
            <w:r w:rsidRPr="0067494A">
              <w:rPr>
                <w:b/>
              </w:rPr>
              <w:t>Information</w:t>
            </w:r>
            <w:r>
              <w:rPr>
                <w:b/>
              </w:rPr>
              <w:t xml:space="preserve"> </w:t>
            </w:r>
            <w:r w:rsidRPr="0067494A">
              <w:rPr>
                <w:b/>
              </w:rPr>
              <w:t>contained</w:t>
            </w:r>
          </w:p>
        </w:tc>
        <w:tc>
          <w:tcPr>
            <w:tcW w:w="2280" w:type="dxa"/>
          </w:tcPr>
          <w:p w14:paraId="2FBA30DC" w14:textId="77777777" w:rsidR="00C90C92" w:rsidRPr="0067494A" w:rsidRDefault="00C90C92" w:rsidP="009463C6">
            <w:pPr>
              <w:rPr>
                <w:b/>
              </w:rPr>
            </w:pPr>
            <w:r w:rsidRPr="0067494A">
              <w:rPr>
                <w:b/>
              </w:rPr>
              <w:t>Example</w:t>
            </w:r>
          </w:p>
        </w:tc>
      </w:tr>
      <w:tr w:rsidR="00C90C92" w14:paraId="4774DEDC" w14:textId="77777777" w:rsidTr="00C90C92">
        <w:tc>
          <w:tcPr>
            <w:tcW w:w="918" w:type="dxa"/>
          </w:tcPr>
          <w:p w14:paraId="1E41FF46" w14:textId="77777777" w:rsidR="00C90C92" w:rsidRPr="00C90C92" w:rsidRDefault="00C90C92" w:rsidP="00C90C92">
            <w:pPr>
              <w:ind w:firstLine="0"/>
              <w:jc w:val="left"/>
            </w:pPr>
            <w:r w:rsidRPr="00C90C92">
              <w:t>&lt;casteItem&gt;</w:t>
            </w:r>
          </w:p>
        </w:tc>
        <w:tc>
          <w:tcPr>
            <w:tcW w:w="1270" w:type="dxa"/>
          </w:tcPr>
          <w:p w14:paraId="64EAF0AD" w14:textId="77777777" w:rsidR="00C90C92" w:rsidRPr="00C90C92" w:rsidRDefault="00C90C92" w:rsidP="00C90C92">
            <w:pPr>
              <w:ind w:firstLine="0"/>
              <w:jc w:val="left"/>
            </w:pPr>
            <w:r w:rsidRPr="00C90C92">
              <w:t>Character Name and role in the play</w:t>
            </w:r>
          </w:p>
        </w:tc>
        <w:tc>
          <w:tcPr>
            <w:tcW w:w="2280" w:type="dxa"/>
          </w:tcPr>
          <w:p w14:paraId="24200B4B" w14:textId="77777777" w:rsidR="00C90C92" w:rsidRPr="00C90C92" w:rsidRDefault="00C90C92" w:rsidP="00C90C92">
            <w:pPr>
              <w:tabs>
                <w:tab w:val="left" w:pos="543"/>
              </w:tabs>
              <w:autoSpaceDE w:val="0"/>
              <w:autoSpaceDN w:val="0"/>
              <w:adjustRightInd w:val="0"/>
              <w:ind w:firstLine="0"/>
              <w:jc w:val="left"/>
            </w:pPr>
            <w:r w:rsidRPr="00C90C92">
              <w:rPr>
                <w:color w:val="AA0D91"/>
              </w:rPr>
              <w:t xml:space="preserve">&lt;castItem </w:t>
            </w:r>
            <w:r w:rsidRPr="00C90C92">
              <w:rPr>
                <w:color w:val="836C28"/>
              </w:rPr>
              <w:t>type</w:t>
            </w:r>
            <w:r w:rsidRPr="00C90C92">
              <w:rPr>
                <w:color w:val="AA0D91"/>
              </w:rPr>
              <w:t>=</w:t>
            </w:r>
            <w:r w:rsidRPr="00C90C92">
              <w:rPr>
                <w:color w:val="C41A16"/>
              </w:rPr>
              <w:t>"role"</w:t>
            </w:r>
            <w:r w:rsidRPr="00C90C92">
              <w:rPr>
                <w:color w:val="AA0D91"/>
              </w:rPr>
              <w:t>&gt;</w:t>
            </w:r>
          </w:p>
          <w:p w14:paraId="3F00ECFE" w14:textId="59BB64C1" w:rsidR="00C90C92" w:rsidRPr="00C90C92" w:rsidRDefault="00C90C92" w:rsidP="00C90C92">
            <w:pPr>
              <w:tabs>
                <w:tab w:val="left" w:pos="543"/>
              </w:tabs>
              <w:autoSpaceDE w:val="0"/>
              <w:autoSpaceDN w:val="0"/>
              <w:adjustRightInd w:val="0"/>
              <w:ind w:firstLine="0"/>
              <w:jc w:val="left"/>
            </w:pPr>
            <w:r w:rsidRPr="00C90C92">
              <w:rPr>
                <w:color w:val="AA0D91"/>
              </w:rPr>
              <w:t>&lt;role</w:t>
            </w:r>
            <w:r>
              <w:rPr>
                <w:color w:val="AA0D91"/>
              </w:rPr>
              <w:t xml:space="preserve"> </w:t>
            </w:r>
            <w:r w:rsidRPr="00C90C92">
              <w:rPr>
                <w:color w:val="836C28"/>
              </w:rPr>
              <w:t>xml</w:t>
            </w:r>
            <w:r w:rsidRPr="00C90C92">
              <w:rPr>
                <w:color w:val="AA0D91"/>
              </w:rPr>
              <w:t>:</w:t>
            </w:r>
            <w:r w:rsidRPr="00C90C92">
              <w:rPr>
                <w:color w:val="836C28"/>
              </w:rPr>
              <w:t>id</w:t>
            </w:r>
            <w:r w:rsidRPr="00C90C92">
              <w:rPr>
                <w:color w:val="AA0D91"/>
              </w:rPr>
              <w:t>=</w:t>
            </w:r>
            <w:r w:rsidRPr="00C90C92">
              <w:rPr>
                <w:color w:val="C41A16"/>
              </w:rPr>
              <w:t>"Pedro"</w:t>
            </w:r>
            <w:r w:rsidRPr="00C90C92">
              <w:rPr>
                <w:color w:val="AA0D91"/>
              </w:rPr>
              <w:t>&gt;</w:t>
            </w:r>
            <w:r>
              <w:rPr>
                <w:color w:val="AA0D91"/>
              </w:rPr>
              <w:t xml:space="preserve">  </w:t>
            </w:r>
            <w:r w:rsidRPr="00C90C92">
              <w:rPr>
                <w:color w:val="000000"/>
              </w:rPr>
              <w:t>Don Pedro</w:t>
            </w:r>
            <w:r w:rsidRPr="00C90C92">
              <w:rPr>
                <w:color w:val="AA0D91"/>
              </w:rPr>
              <w:t>&lt;/role&gt;</w:t>
            </w:r>
            <w:r>
              <w:t xml:space="preserve"> </w:t>
            </w:r>
            <w:r w:rsidRPr="00C90C92">
              <w:rPr>
                <w:color w:val="AA0D91"/>
              </w:rPr>
              <w:t>&lt;roleDesc&gt;</w:t>
            </w:r>
            <w:r>
              <w:rPr>
                <w:color w:val="AA0D91"/>
              </w:rPr>
              <w:t xml:space="preserve"> </w:t>
            </w:r>
            <w:r w:rsidRPr="00C90C92">
              <w:rPr>
                <w:color w:val="000000"/>
              </w:rPr>
              <w:t>prince of Arragon</w:t>
            </w:r>
            <w:r w:rsidRPr="00C90C92">
              <w:rPr>
                <w:color w:val="AA0D91"/>
              </w:rPr>
              <w:t>&lt;/roleDesc&gt;</w:t>
            </w:r>
          </w:p>
          <w:p w14:paraId="2190B4CD" w14:textId="77777777" w:rsidR="00C90C92" w:rsidRPr="00C90C92" w:rsidRDefault="00C90C92" w:rsidP="00C90C92">
            <w:pPr>
              <w:ind w:firstLine="0"/>
              <w:jc w:val="left"/>
            </w:pPr>
            <w:r w:rsidRPr="00C90C92">
              <w:rPr>
                <w:color w:val="AA0D91"/>
              </w:rPr>
              <w:t>&lt;/castItem&gt;</w:t>
            </w:r>
          </w:p>
        </w:tc>
      </w:tr>
      <w:tr w:rsidR="00C90C92" w14:paraId="1EDEEF5B" w14:textId="77777777" w:rsidTr="00C90C92">
        <w:tc>
          <w:tcPr>
            <w:tcW w:w="918" w:type="dxa"/>
          </w:tcPr>
          <w:p w14:paraId="69967536" w14:textId="77777777" w:rsidR="00C90C92" w:rsidRPr="00C90C92" w:rsidRDefault="00C90C92" w:rsidP="00C90C92">
            <w:pPr>
              <w:ind w:firstLine="0"/>
              <w:jc w:val="left"/>
            </w:pPr>
            <w:r w:rsidRPr="00C90C92">
              <w:t xml:space="preserve">&lt;div&gt; </w:t>
            </w:r>
          </w:p>
        </w:tc>
        <w:tc>
          <w:tcPr>
            <w:tcW w:w="1270" w:type="dxa"/>
          </w:tcPr>
          <w:p w14:paraId="4C1B89E9" w14:textId="77777777" w:rsidR="00C90C92" w:rsidRPr="00C90C92" w:rsidRDefault="00C90C92" w:rsidP="00C90C92">
            <w:pPr>
              <w:ind w:firstLine="0"/>
              <w:jc w:val="left"/>
            </w:pPr>
            <w:r w:rsidRPr="00C90C92">
              <w:t xml:space="preserve">Act </w:t>
            </w:r>
          </w:p>
        </w:tc>
        <w:tc>
          <w:tcPr>
            <w:tcW w:w="2280" w:type="dxa"/>
          </w:tcPr>
          <w:p w14:paraId="57867BB2" w14:textId="77777777" w:rsidR="00C90C92" w:rsidRPr="00C90C92" w:rsidRDefault="00C90C92" w:rsidP="00C90C92">
            <w:pPr>
              <w:tabs>
                <w:tab w:val="left" w:pos="543"/>
              </w:tabs>
              <w:autoSpaceDE w:val="0"/>
              <w:autoSpaceDN w:val="0"/>
              <w:adjustRightInd w:val="0"/>
              <w:ind w:firstLine="0"/>
              <w:jc w:val="left"/>
            </w:pPr>
            <w:r w:rsidRPr="00C90C92">
              <w:rPr>
                <w:color w:val="AA0D91"/>
              </w:rPr>
              <w:t xml:space="preserve">&lt;div </w:t>
            </w:r>
            <w:r w:rsidRPr="00C90C92">
              <w:rPr>
                <w:color w:val="836C28"/>
              </w:rPr>
              <w:t>xml</w:t>
            </w:r>
            <w:r w:rsidRPr="00C90C92">
              <w:rPr>
                <w:color w:val="AA0D91"/>
              </w:rPr>
              <w:t>:</w:t>
            </w:r>
            <w:r w:rsidRPr="00C90C92">
              <w:rPr>
                <w:color w:val="836C28"/>
              </w:rPr>
              <w:t>id</w:t>
            </w:r>
            <w:r w:rsidRPr="00C90C92">
              <w:rPr>
                <w:color w:val="AA0D91"/>
              </w:rPr>
              <w:t>=</w:t>
            </w:r>
            <w:r w:rsidRPr="00C90C92">
              <w:rPr>
                <w:color w:val="C41A16"/>
              </w:rPr>
              <w:t>"sha-man1"</w:t>
            </w:r>
            <w:r w:rsidRPr="00C90C92">
              <w:rPr>
                <w:color w:val="AA0D91"/>
              </w:rPr>
              <w:t>&gt;</w:t>
            </w:r>
          </w:p>
          <w:p w14:paraId="5D444383" w14:textId="70FCD2C3" w:rsidR="00C90C92" w:rsidRPr="00C90C92" w:rsidRDefault="00C90C92" w:rsidP="00C90C92">
            <w:pPr>
              <w:ind w:firstLine="0"/>
              <w:jc w:val="left"/>
            </w:pPr>
            <w:r w:rsidRPr="00C90C92">
              <w:rPr>
                <w:color w:val="AA0D91"/>
              </w:rPr>
              <w:t>&lt;head&gt;</w:t>
            </w:r>
            <w:r w:rsidRPr="00C90C92">
              <w:rPr>
                <w:color w:val="000000"/>
              </w:rPr>
              <w:t>Act 1</w:t>
            </w:r>
            <w:r w:rsidRPr="00C90C92">
              <w:rPr>
                <w:color w:val="AA0D91"/>
              </w:rPr>
              <w:t>&lt;/head&gt;</w:t>
            </w:r>
          </w:p>
        </w:tc>
      </w:tr>
      <w:tr w:rsidR="00C90C92" w14:paraId="33227D18" w14:textId="77777777" w:rsidTr="00C90C92">
        <w:tc>
          <w:tcPr>
            <w:tcW w:w="918" w:type="dxa"/>
          </w:tcPr>
          <w:p w14:paraId="699125B6" w14:textId="77777777" w:rsidR="00C90C92" w:rsidRPr="00C90C92" w:rsidRDefault="00C90C92" w:rsidP="00C90C92">
            <w:pPr>
              <w:ind w:firstLine="0"/>
              <w:jc w:val="left"/>
            </w:pPr>
            <w:r w:rsidRPr="00C90C92">
              <w:t>&lt;div&gt;</w:t>
            </w:r>
          </w:p>
        </w:tc>
        <w:tc>
          <w:tcPr>
            <w:tcW w:w="1270" w:type="dxa"/>
          </w:tcPr>
          <w:p w14:paraId="0060A50B" w14:textId="77777777" w:rsidR="00C90C92" w:rsidRPr="00C90C92" w:rsidRDefault="00C90C92" w:rsidP="00C90C92">
            <w:pPr>
              <w:ind w:firstLine="0"/>
              <w:jc w:val="left"/>
            </w:pPr>
            <w:r w:rsidRPr="00C90C92">
              <w:t>Scene</w:t>
            </w:r>
          </w:p>
        </w:tc>
        <w:tc>
          <w:tcPr>
            <w:tcW w:w="2280" w:type="dxa"/>
          </w:tcPr>
          <w:p w14:paraId="230C6B8C" w14:textId="77777777" w:rsidR="00C90C92" w:rsidRDefault="00C90C92" w:rsidP="00C90C92">
            <w:pPr>
              <w:tabs>
                <w:tab w:val="left" w:pos="543"/>
              </w:tabs>
              <w:autoSpaceDE w:val="0"/>
              <w:autoSpaceDN w:val="0"/>
              <w:adjustRightInd w:val="0"/>
              <w:ind w:firstLine="0"/>
              <w:jc w:val="left"/>
              <w:rPr>
                <w:color w:val="AA0D91"/>
              </w:rPr>
            </w:pPr>
            <w:r w:rsidRPr="00C90C92">
              <w:rPr>
                <w:color w:val="AA0D91"/>
              </w:rPr>
              <w:t xml:space="preserve">&lt;div </w:t>
            </w:r>
            <w:r w:rsidRPr="00C90C92">
              <w:rPr>
                <w:color w:val="836C28"/>
              </w:rPr>
              <w:t>xml</w:t>
            </w:r>
            <w:r w:rsidRPr="00C90C92">
              <w:rPr>
                <w:color w:val="AA0D91"/>
              </w:rPr>
              <w:t>:</w:t>
            </w:r>
            <w:r w:rsidRPr="00C90C92">
              <w:rPr>
                <w:color w:val="836C28"/>
              </w:rPr>
              <w:t>id</w:t>
            </w:r>
            <w:r w:rsidRPr="00C90C92">
              <w:rPr>
                <w:color w:val="AA0D91"/>
              </w:rPr>
              <w:t>=</w:t>
            </w:r>
            <w:r w:rsidRPr="00C90C92">
              <w:rPr>
                <w:color w:val="C41A16"/>
              </w:rPr>
              <w:t>"sha-man101"</w:t>
            </w:r>
            <w:r w:rsidRPr="00C90C92">
              <w:rPr>
                <w:color w:val="AA0D91"/>
              </w:rPr>
              <w:t>&gt;</w:t>
            </w:r>
          </w:p>
          <w:p w14:paraId="4E2D18F0" w14:textId="7DF7B5F5" w:rsidR="00C90C92" w:rsidRPr="00C90C92" w:rsidRDefault="00C90C92" w:rsidP="00C90C92">
            <w:pPr>
              <w:tabs>
                <w:tab w:val="left" w:pos="543"/>
              </w:tabs>
              <w:autoSpaceDE w:val="0"/>
              <w:autoSpaceDN w:val="0"/>
              <w:adjustRightInd w:val="0"/>
              <w:ind w:firstLine="0"/>
              <w:jc w:val="left"/>
              <w:rPr>
                <w:color w:val="AA0D91"/>
              </w:rPr>
            </w:pPr>
            <w:r w:rsidRPr="00C90C92">
              <w:rPr>
                <w:color w:val="AA0D91"/>
              </w:rPr>
              <w:t>&lt;head&gt;</w:t>
            </w:r>
            <w:r w:rsidRPr="00C90C92">
              <w:rPr>
                <w:color w:val="000000"/>
              </w:rPr>
              <w:t xml:space="preserve">Act 1, Scene </w:t>
            </w:r>
            <w:r>
              <w:rPr>
                <w:color w:val="000000"/>
              </w:rPr>
              <w:t xml:space="preserve">    </w:t>
            </w:r>
            <w:r w:rsidRPr="00C90C92">
              <w:rPr>
                <w:color w:val="000000"/>
              </w:rPr>
              <w:t>1</w:t>
            </w:r>
            <w:r w:rsidRPr="00C90C92">
              <w:rPr>
                <w:color w:val="AA0D91"/>
              </w:rPr>
              <w:t>&lt;/head&gt;</w:t>
            </w:r>
          </w:p>
        </w:tc>
      </w:tr>
      <w:tr w:rsidR="00C90C92" w14:paraId="524D18F3" w14:textId="77777777" w:rsidTr="00C90C92">
        <w:tc>
          <w:tcPr>
            <w:tcW w:w="918" w:type="dxa"/>
          </w:tcPr>
          <w:p w14:paraId="4D25DFD4" w14:textId="77777777" w:rsidR="00C90C92" w:rsidRPr="00C90C92" w:rsidRDefault="00C90C92" w:rsidP="00C90C92">
            <w:pPr>
              <w:ind w:firstLine="0"/>
              <w:jc w:val="left"/>
            </w:pPr>
            <w:r w:rsidRPr="00C90C92">
              <w:t>&lt;speaker&gt;</w:t>
            </w:r>
          </w:p>
        </w:tc>
        <w:tc>
          <w:tcPr>
            <w:tcW w:w="1270" w:type="dxa"/>
          </w:tcPr>
          <w:p w14:paraId="4108A740" w14:textId="77777777" w:rsidR="00C90C92" w:rsidRPr="00C90C92" w:rsidRDefault="00C90C92" w:rsidP="00C90C92">
            <w:pPr>
              <w:ind w:firstLine="0"/>
              <w:jc w:val="left"/>
            </w:pPr>
            <w:r w:rsidRPr="00C90C92">
              <w:t xml:space="preserve">Current Speaker </w:t>
            </w:r>
          </w:p>
        </w:tc>
        <w:tc>
          <w:tcPr>
            <w:tcW w:w="2280" w:type="dxa"/>
          </w:tcPr>
          <w:p w14:paraId="040516EC" w14:textId="77777777" w:rsidR="00C90C92" w:rsidRPr="00C90C92" w:rsidRDefault="00C90C92" w:rsidP="00C90C92">
            <w:pPr>
              <w:tabs>
                <w:tab w:val="left" w:pos="543"/>
              </w:tabs>
              <w:autoSpaceDE w:val="0"/>
              <w:autoSpaceDN w:val="0"/>
              <w:adjustRightInd w:val="0"/>
              <w:ind w:firstLine="0"/>
              <w:jc w:val="left"/>
              <w:rPr>
                <w:color w:val="AA0D91"/>
              </w:rPr>
            </w:pPr>
            <w:r w:rsidRPr="00C90C92">
              <w:rPr>
                <w:color w:val="AA0D91"/>
              </w:rPr>
              <w:t>&lt;speaker&gt;</w:t>
            </w:r>
            <w:r w:rsidRPr="00C90C92">
              <w:rPr>
                <w:color w:val="000000"/>
              </w:rPr>
              <w:t>Beatrice</w:t>
            </w:r>
            <w:r w:rsidRPr="00C90C92">
              <w:rPr>
                <w:color w:val="AA0D91"/>
              </w:rPr>
              <w:t>&lt;/speaker&gt;</w:t>
            </w:r>
          </w:p>
        </w:tc>
      </w:tr>
      <w:tr w:rsidR="00C90C92" w:rsidRPr="0067494A" w14:paraId="18E1A9B6" w14:textId="77777777" w:rsidTr="00C90C92">
        <w:tc>
          <w:tcPr>
            <w:tcW w:w="918" w:type="dxa"/>
          </w:tcPr>
          <w:p w14:paraId="72C30B79" w14:textId="4BFD3D6E" w:rsidR="00C90C92" w:rsidRPr="00C90C92" w:rsidRDefault="00C90C92" w:rsidP="00C90C92">
            <w:pPr>
              <w:ind w:firstLine="0"/>
              <w:jc w:val="left"/>
            </w:pPr>
            <w:r w:rsidRPr="00C90C92">
              <w:t>&lt;l&gt;, &lt;ab&gt;</w:t>
            </w:r>
          </w:p>
        </w:tc>
        <w:tc>
          <w:tcPr>
            <w:tcW w:w="1270" w:type="dxa"/>
          </w:tcPr>
          <w:p w14:paraId="3F9C220F" w14:textId="77777777" w:rsidR="00C90C92" w:rsidRPr="00C90C92" w:rsidRDefault="00C90C92" w:rsidP="00C90C92">
            <w:pPr>
              <w:ind w:firstLine="0"/>
              <w:jc w:val="left"/>
            </w:pPr>
            <w:r w:rsidRPr="00C90C92">
              <w:t xml:space="preserve">Line </w:t>
            </w:r>
          </w:p>
        </w:tc>
        <w:tc>
          <w:tcPr>
            <w:tcW w:w="2280" w:type="dxa"/>
          </w:tcPr>
          <w:p w14:paraId="63D37216" w14:textId="77777777" w:rsidR="00C90C92" w:rsidRPr="00C90C92" w:rsidRDefault="00C90C92" w:rsidP="00C90C92">
            <w:pPr>
              <w:tabs>
                <w:tab w:val="left" w:pos="543"/>
              </w:tabs>
              <w:autoSpaceDE w:val="0"/>
              <w:autoSpaceDN w:val="0"/>
              <w:adjustRightInd w:val="0"/>
              <w:ind w:firstLine="0"/>
              <w:jc w:val="left"/>
              <w:rPr>
                <w:color w:val="AA0D91"/>
              </w:rPr>
            </w:pPr>
            <w:r w:rsidRPr="00C90C92">
              <w:rPr>
                <w:color w:val="AA0D91"/>
              </w:rPr>
              <w:t xml:space="preserve">&lt;l </w:t>
            </w:r>
            <w:r w:rsidRPr="00C90C92">
              <w:rPr>
                <w:color w:val="836C28"/>
              </w:rPr>
              <w:t>xml</w:t>
            </w:r>
            <w:r w:rsidRPr="00C90C92">
              <w:rPr>
                <w:color w:val="AA0D91"/>
              </w:rPr>
              <w:t>:</w:t>
            </w:r>
            <w:r w:rsidRPr="00C90C92">
              <w:rPr>
                <w:color w:val="836C28"/>
              </w:rPr>
              <w:t>id</w:t>
            </w:r>
            <w:r w:rsidRPr="00C90C92">
              <w:rPr>
                <w:color w:val="AA0D91"/>
              </w:rPr>
              <w:t>=</w:t>
            </w:r>
            <w:r w:rsidRPr="00C90C92">
              <w:rPr>
                <w:color w:val="C41A16"/>
              </w:rPr>
              <w:t>"sha-man101299"</w:t>
            </w:r>
            <w:r w:rsidRPr="00C90C92">
              <w:rPr>
                <w:color w:val="AA0D91"/>
              </w:rPr>
              <w:t xml:space="preserve"> </w:t>
            </w:r>
            <w:r w:rsidRPr="00C90C92">
              <w:rPr>
                <w:color w:val="836C28"/>
              </w:rPr>
              <w:t>n</w:t>
            </w:r>
            <w:r w:rsidRPr="00C90C92">
              <w:rPr>
                <w:color w:val="AA0D91"/>
              </w:rPr>
              <w:t>=</w:t>
            </w:r>
            <w:r w:rsidRPr="00C90C92">
              <w:rPr>
                <w:color w:val="C41A16"/>
              </w:rPr>
              <w:t>"299"</w:t>
            </w:r>
            <w:r w:rsidRPr="00C90C92">
              <w:rPr>
                <w:color w:val="AA0D91"/>
              </w:rPr>
              <w:t>&gt;</w:t>
            </w:r>
          </w:p>
          <w:p w14:paraId="3D8B812A" w14:textId="77777777" w:rsidR="00C90C92" w:rsidRDefault="00C90C92" w:rsidP="00C90C92">
            <w:pPr>
              <w:tabs>
                <w:tab w:val="left" w:pos="543"/>
              </w:tabs>
              <w:autoSpaceDE w:val="0"/>
              <w:autoSpaceDN w:val="0"/>
              <w:adjustRightInd w:val="0"/>
              <w:ind w:firstLine="0"/>
              <w:jc w:val="left"/>
              <w:rPr>
                <w:color w:val="000000"/>
              </w:rPr>
            </w:pPr>
            <w:r w:rsidRPr="00C90C92">
              <w:rPr>
                <w:color w:val="000000"/>
              </w:rPr>
              <w:t>And tell fair Hero I am Claudio,</w:t>
            </w:r>
            <w:r w:rsidRPr="00C90C92">
              <w:rPr>
                <w:color w:val="AA0D91"/>
              </w:rPr>
              <w:t>&lt;/l&gt;</w:t>
            </w:r>
          </w:p>
          <w:p w14:paraId="3695B07D" w14:textId="77777777" w:rsidR="00C90C92" w:rsidRDefault="00C90C92" w:rsidP="00C90C92">
            <w:pPr>
              <w:tabs>
                <w:tab w:val="left" w:pos="543"/>
              </w:tabs>
              <w:autoSpaceDE w:val="0"/>
              <w:autoSpaceDN w:val="0"/>
              <w:adjustRightInd w:val="0"/>
              <w:ind w:firstLine="0"/>
              <w:jc w:val="left"/>
              <w:rPr>
                <w:color w:val="AA0D91"/>
              </w:rPr>
            </w:pPr>
          </w:p>
          <w:p w14:paraId="654B6800" w14:textId="159CAC96" w:rsidR="00C90C92" w:rsidRPr="00C90C92" w:rsidRDefault="00C90C92" w:rsidP="00C90C92">
            <w:pPr>
              <w:tabs>
                <w:tab w:val="left" w:pos="543"/>
              </w:tabs>
              <w:autoSpaceDE w:val="0"/>
              <w:autoSpaceDN w:val="0"/>
              <w:adjustRightInd w:val="0"/>
              <w:ind w:firstLine="0"/>
              <w:jc w:val="left"/>
              <w:rPr>
                <w:color w:val="000000"/>
              </w:rPr>
            </w:pPr>
            <w:r w:rsidRPr="00C90C92">
              <w:rPr>
                <w:color w:val="AA0D91"/>
              </w:rPr>
              <w:t xml:space="preserve">&lt;ab </w:t>
            </w:r>
            <w:r w:rsidRPr="00C90C92">
              <w:rPr>
                <w:color w:val="836C28"/>
              </w:rPr>
              <w:t>xml</w:t>
            </w:r>
            <w:r w:rsidRPr="00C90C92">
              <w:rPr>
                <w:color w:val="AA0D91"/>
              </w:rPr>
              <w:t>:</w:t>
            </w:r>
            <w:r w:rsidRPr="00C90C92">
              <w:rPr>
                <w:color w:val="836C28"/>
              </w:rPr>
              <w:t>id</w:t>
            </w:r>
            <w:r w:rsidRPr="00C90C92">
              <w:rPr>
                <w:color w:val="AA0D91"/>
              </w:rPr>
              <w:t>=</w:t>
            </w:r>
            <w:r w:rsidRPr="00C90C92">
              <w:rPr>
                <w:color w:val="C41A16"/>
              </w:rPr>
              <w:t>"sha-man201311"</w:t>
            </w:r>
            <w:r w:rsidRPr="00C90C92">
              <w:rPr>
                <w:color w:val="AA0D91"/>
              </w:rPr>
              <w:t xml:space="preserve"> </w:t>
            </w:r>
            <w:r w:rsidRPr="00C90C92">
              <w:rPr>
                <w:color w:val="836C28"/>
              </w:rPr>
              <w:t>n</w:t>
            </w:r>
            <w:r w:rsidRPr="00C90C92">
              <w:rPr>
                <w:color w:val="AA0D91"/>
              </w:rPr>
              <w:t>=</w:t>
            </w:r>
            <w:r w:rsidRPr="00C90C92">
              <w:rPr>
                <w:color w:val="C41A16"/>
              </w:rPr>
              <w:t>"311"</w:t>
            </w:r>
            <w:r w:rsidRPr="00C90C92">
              <w:rPr>
                <w:color w:val="AA0D91"/>
              </w:rPr>
              <w:t>&gt;</w:t>
            </w:r>
            <w:r>
              <w:rPr>
                <w:color w:val="000000"/>
              </w:rPr>
              <w:t xml:space="preserve"> </w:t>
            </w:r>
            <w:r w:rsidRPr="00C90C92">
              <w:rPr>
                <w:color w:val="000000"/>
              </w:rPr>
              <w:t>born to speak all mirth and no matter.</w:t>
            </w:r>
            <w:r w:rsidRPr="00C90C92">
              <w:rPr>
                <w:color w:val="AA0D91"/>
              </w:rPr>
              <w:t>&lt;/ab&gt;</w:t>
            </w:r>
            <w:r w:rsidRPr="00C90C92">
              <w:t xml:space="preserve"> </w:t>
            </w:r>
          </w:p>
        </w:tc>
      </w:tr>
    </w:tbl>
    <w:p w14:paraId="7B72E7B4" w14:textId="77777777" w:rsidR="00C90C92" w:rsidRDefault="00C90C92" w:rsidP="00C90C92">
      <w:pPr>
        <w:ind w:firstLine="0"/>
      </w:pPr>
    </w:p>
    <w:p w14:paraId="016A3817" w14:textId="08673757" w:rsidR="00C90C92" w:rsidRPr="00B8613F" w:rsidRDefault="00C90C92" w:rsidP="00C90C92">
      <w:pPr>
        <w:ind w:firstLine="0"/>
        <w:rPr>
          <w:sz w:val="18"/>
          <w:szCs w:val="18"/>
        </w:rPr>
      </w:pPr>
      <w:r w:rsidRPr="00B8613F">
        <w:rPr>
          <w:sz w:val="18"/>
          <w:szCs w:val="18"/>
        </w:rPr>
        <w:t xml:space="preserve">Table 2: </w:t>
      </w:r>
      <w:r w:rsidR="00246888" w:rsidRPr="00B8613F">
        <w:rPr>
          <w:sz w:val="18"/>
          <w:szCs w:val="18"/>
        </w:rPr>
        <w:t>TEI encoded XML files information</w:t>
      </w:r>
    </w:p>
    <w:p w14:paraId="46CA3702" w14:textId="77777777" w:rsidR="008759AB" w:rsidRDefault="008759AB" w:rsidP="00C90C92">
      <w:pPr>
        <w:ind w:firstLine="0"/>
        <w:rPr>
          <w:ins w:id="342" w:author="Lawrence Evalyn" w:date="2018-05-18T19:02:00Z"/>
        </w:rPr>
      </w:pPr>
    </w:p>
    <w:p w14:paraId="39B86517" w14:textId="63EDC645" w:rsidR="008759AB" w:rsidRDefault="008759AB" w:rsidP="00C90C92">
      <w:pPr>
        <w:ind w:firstLine="0"/>
        <w:rPr>
          <w:ins w:id="343" w:author="Lawrence Evalyn" w:date="2018-05-18T19:04:00Z"/>
        </w:rPr>
      </w:pPr>
      <w:ins w:id="344" w:author="Lawrence Evalyn" w:date="2018-05-18T19:04:00Z">
        <w:r>
          <w:t>Our parser also correlated some of these extracted features with each other, in order to determine, for each line spoken, which characters were on stage to hear</w:t>
        </w:r>
      </w:ins>
      <w:ins w:id="345" w:author="Lawrence Evalyn" w:date="2018-05-18T19:05:00Z">
        <w:r>
          <w:t xml:space="preserve"> it. We assume that all characters on stage are able to hear all speech</w:t>
        </w:r>
      </w:ins>
      <w:ins w:id="346" w:author="Lawrence Evalyn" w:date="2018-05-18T19:04:00Z">
        <w:r>
          <w:t xml:space="preserve"> </w:t>
        </w:r>
      </w:ins>
    </w:p>
    <w:p w14:paraId="0AB6E987" w14:textId="77777777" w:rsidR="008759AB" w:rsidRDefault="008759AB" w:rsidP="00C90C92">
      <w:pPr>
        <w:ind w:firstLine="0"/>
        <w:rPr>
          <w:ins w:id="347" w:author="Lawrence Evalyn" w:date="2018-05-18T19:02:00Z"/>
        </w:rPr>
      </w:pPr>
    </w:p>
    <w:p w14:paraId="2878928B" w14:textId="5C5165BA" w:rsidR="00EB4F91" w:rsidRDefault="00CC1E0E" w:rsidP="00C90C92">
      <w:pPr>
        <w:ind w:firstLine="0"/>
      </w:pPr>
      <w:r w:rsidRPr="00931B77">
        <w:t xml:space="preserve">Our primary source of data is </w:t>
      </w:r>
      <w:hyperlink r:id="rId14" w:history="1">
        <w:r w:rsidR="00D61673" w:rsidRPr="00B813CD">
          <w:rPr>
            <w:rStyle w:val="Hyperlink"/>
          </w:rPr>
          <w:t>http://showcases.exist-db.org/exist/apps/Showcases/index.html</w:t>
        </w:r>
      </w:hyperlink>
      <w:r w:rsidR="00D61673">
        <w:t xml:space="preserve">, a </w:t>
      </w:r>
      <w:r w:rsidRPr="00931B77">
        <w:t>digital library</w:t>
      </w:r>
      <w:r w:rsidR="00D61673">
        <w:t xml:space="preserve"> which contains xml format of </w:t>
      </w:r>
      <w:commentRangeStart w:id="348"/>
      <w:del w:id="349" w:author="Lawrence Evalyn" w:date="2018-05-17T17:55:00Z">
        <w:r w:rsidR="00D61673" w:rsidDel="0064620D">
          <w:delText xml:space="preserve">original </w:delText>
        </w:r>
      </w:del>
      <w:ins w:id="350" w:author="Lawrence Evalyn" w:date="2018-05-17T17:55:00Z">
        <w:r w:rsidR="0064620D">
          <w:t>37</w:t>
        </w:r>
      </w:ins>
      <w:commentRangeEnd w:id="348"/>
      <w:ins w:id="351" w:author="Lawrence Evalyn" w:date="2018-05-17T18:07:00Z">
        <w:r w:rsidR="006E4998">
          <w:rPr>
            <w:rStyle w:val="CommentReference"/>
          </w:rPr>
          <w:commentReference w:id="348"/>
        </w:r>
      </w:ins>
      <w:ins w:id="352" w:author="Lawrence Evalyn" w:date="2018-05-17T17:55:00Z">
        <w:r w:rsidR="0064620D">
          <w:t xml:space="preserve"> plays </w:t>
        </w:r>
      </w:ins>
      <w:r w:rsidR="00D61673">
        <w:t>Shakespeare</w:t>
      </w:r>
      <w:ins w:id="353" w:author="Lawrence Evalyn" w:date="2018-05-17T17:55:00Z">
        <w:r w:rsidR="0064620D">
          <w:t>’s</w:t>
        </w:r>
      </w:ins>
      <w:r w:rsidR="00D61673">
        <w:t xml:space="preserve"> </w:t>
      </w:r>
      <w:del w:id="354" w:author="Lawrence Evalyn" w:date="2018-05-17T17:55:00Z">
        <w:r w:rsidR="00D61673" w:rsidDel="0064620D">
          <w:delText xml:space="preserve">Plays </w:delText>
        </w:r>
      </w:del>
      <w:ins w:id="355" w:author="Lawrence Evalyn" w:date="2018-05-17T17:55:00Z">
        <w:r w:rsidR="0064620D">
          <w:t xml:space="preserve">plays </w:t>
        </w:r>
      </w:ins>
      <w:r w:rsidR="00D61673">
        <w:t>in TEI encoding format</w:t>
      </w:r>
      <w:commentRangeStart w:id="356"/>
      <w:del w:id="357" w:author="Lawrence Evalyn" w:date="2018-05-17T17:55:00Z">
        <w:r w:rsidRPr="00931B77" w:rsidDel="0064620D">
          <w:delText xml:space="preserve">. </w:delText>
        </w:r>
        <w:r w:rsidR="00D61673" w:rsidDel="0064620D">
          <w:delText>It contains all 37 Shakepeare Plays</w:delText>
        </w:r>
      </w:del>
      <w:r w:rsidR="00D61673">
        <w:t>.</w:t>
      </w:r>
      <w:commentRangeEnd w:id="356"/>
      <w:r w:rsidR="006E4998">
        <w:rPr>
          <w:rStyle w:val="CommentReference"/>
        </w:rPr>
        <w:commentReference w:id="356"/>
      </w:r>
      <w:r w:rsidR="00D61673">
        <w:t xml:space="preserve"> </w:t>
      </w:r>
      <w:r>
        <w:t xml:space="preserve"> </w:t>
      </w:r>
      <w:r w:rsidR="00D61673">
        <w:t xml:space="preserve">We downoaded the xml files </w:t>
      </w:r>
      <w:commentRangeStart w:id="358"/>
      <w:r w:rsidR="00D61673">
        <w:t>and labeled each one with their genre.</w:t>
      </w:r>
      <w:commentRangeEnd w:id="358"/>
      <w:r w:rsidR="0064620D">
        <w:rPr>
          <w:rStyle w:val="CommentReference"/>
        </w:rPr>
        <w:commentReference w:id="358"/>
      </w:r>
    </w:p>
    <w:p w14:paraId="4A7621D0" w14:textId="30FBF84A" w:rsidR="000448C4" w:rsidRDefault="000448C4" w:rsidP="00C90C92">
      <w:pPr>
        <w:ind w:firstLine="0"/>
      </w:pPr>
    </w:p>
    <w:p w14:paraId="4D70EC8C" w14:textId="67D84993" w:rsidR="000448C4" w:rsidRPr="000448C4" w:rsidDel="00887DC0" w:rsidRDefault="000448C4" w:rsidP="000448C4">
      <w:pPr>
        <w:ind w:firstLine="0"/>
        <w:rPr>
          <w:del w:id="359" w:author="Lawrence Evalyn" w:date="2018-05-17T18:09:00Z"/>
          <w:bCs/>
        </w:rPr>
      </w:pPr>
      <w:del w:id="360" w:author="Lawrence Evalyn" w:date="2018-05-17T18:09:00Z">
        <w:r w:rsidRPr="000448C4" w:rsidDel="00887DC0">
          <w:rPr>
            <w:bCs/>
          </w:rPr>
          <w:delText xml:space="preserve">Our </w:delText>
        </w:r>
        <w:r w:rsidRPr="000448C4" w:rsidDel="006E4998">
          <w:rPr>
            <w:bCs/>
          </w:rPr>
          <w:delText xml:space="preserve">parser </w:delText>
        </w:r>
        <w:r w:rsidRPr="000448C4" w:rsidDel="00887DC0">
          <w:rPr>
            <w:bCs/>
          </w:rPr>
          <w:delText>successfully and rapidly produces sophisticated social net</w:delText>
        </w:r>
        <w:r w:rsidDel="00887DC0">
          <w:rPr>
            <w:bCs/>
          </w:rPr>
          <w:delText xml:space="preserve">work graphs of marked up plays. </w:delText>
        </w:r>
        <w:r w:rsidRPr="000448C4" w:rsidDel="00887DC0">
          <w:rPr>
            <w:bCs/>
          </w:rPr>
          <w:delText>We have used these networks as a supplement to close-reading Shakespeare’s oeuvre, and as a tool to</w:delText>
        </w:r>
        <w:r w:rsidDel="00887DC0">
          <w:rPr>
            <w:bCs/>
          </w:rPr>
          <w:delText xml:space="preserve"> </w:delText>
        </w:r>
        <w:r w:rsidRPr="000448C4" w:rsidDel="00887DC0">
          <w:rPr>
            <w:bCs/>
          </w:rPr>
          <w:delText>explore complex relationships between Early Modern theatrical genres.</w:delText>
        </w:r>
      </w:del>
    </w:p>
    <w:p w14:paraId="349AB710" w14:textId="7B909651" w:rsidR="00EB4F91" w:rsidRPr="0031147B" w:rsidRDefault="00EB4F91" w:rsidP="00EB4F91">
      <w:pPr>
        <w:pStyle w:val="Heading2"/>
        <w:numPr>
          <w:ilvl w:val="0"/>
          <w:numId w:val="0"/>
        </w:numPr>
      </w:pPr>
      <w:r>
        <w:t>3</w:t>
      </w:r>
      <w:r w:rsidRPr="0031147B">
        <w:t>.</w:t>
      </w:r>
      <w:r>
        <w:t>2</w:t>
      </w:r>
      <w:r w:rsidRPr="0031147B">
        <w:tab/>
      </w:r>
      <w:r>
        <w:t xml:space="preserve">Social Network </w:t>
      </w:r>
      <w:r w:rsidR="003F672F">
        <w:t>Generator</w:t>
      </w:r>
    </w:p>
    <w:p w14:paraId="2E6DAF1D" w14:textId="213F4441" w:rsidR="00631230" w:rsidRDefault="00C90C92" w:rsidP="00EB4F91">
      <w:pPr>
        <w:spacing w:line="240" w:lineRule="auto"/>
        <w:ind w:firstLine="0"/>
        <w:rPr>
          <w:ins w:id="361" w:author="Lawrence Evalyn" w:date="2018-05-17T18:09:00Z"/>
        </w:rPr>
      </w:pPr>
      <w:r>
        <w:t>This</w:t>
      </w:r>
      <w:r w:rsidR="00643BD3" w:rsidRPr="00643BD3">
        <w:t xml:space="preserve"> module builds </w:t>
      </w:r>
      <w:r>
        <w:t>play graphs using the information generated by the play parser in the previous section. In order to</w:t>
      </w:r>
      <w:r w:rsidRPr="00931B77">
        <w:t xml:space="preserve"> </w:t>
      </w:r>
      <w:r>
        <w:t>generate files which can be used to create graphs for plays,</w:t>
      </w:r>
      <w:ins w:id="362" w:author="Lawrence Evalyn" w:date="2018-05-17T18:10:00Z">
        <w:r w:rsidR="00887DC0">
          <w:t xml:space="preserve"> </w:t>
        </w:r>
      </w:ins>
      <w:r>
        <w:t xml:space="preserve">we used gephi api to generate </w:t>
      </w:r>
      <w:del w:id="363" w:author="Lawrence Evalyn" w:date="2018-05-17T18:10:00Z">
        <w:r w:rsidDel="00887DC0">
          <w:delText xml:space="preserve">the </w:delText>
        </w:r>
      </w:del>
      <w:r>
        <w:t xml:space="preserve">gexf files. Each gexf </w:t>
      </w:r>
      <w:r w:rsidRPr="00931B77">
        <w:t xml:space="preserve"> </w:t>
      </w:r>
      <w:r>
        <w:t xml:space="preserve">file will map character to a node and communication between characters as an edge. </w:t>
      </w:r>
      <w:r w:rsidR="00B8613F">
        <w:t xml:space="preserve">Each character will store as an attribute, total number of </w:t>
      </w:r>
      <w:r w:rsidR="00B8613F">
        <w:lastRenderedPageBreak/>
        <w:t xml:space="preserve">lines and words spoken in the play. </w:t>
      </w:r>
      <w:r>
        <w:t>After this mapping, each edge is weighted with the sum of total number of words spoken by the two charac</w:t>
      </w:r>
      <w:r w:rsidR="00B8613F">
        <w:t>te</w:t>
      </w:r>
      <w:r>
        <w:t>rs in the shared scenes.</w:t>
      </w:r>
      <w:r w:rsidR="00246888">
        <w:t xml:space="preserve"> </w:t>
      </w:r>
      <w:r w:rsidR="00B8613F">
        <w:t>These are respres</w:t>
      </w:r>
      <w:ins w:id="364" w:author="Lawrence Evalyn" w:date="2018-05-17T18:09:00Z">
        <w:r w:rsidR="006E4998">
          <w:t>e</w:t>
        </w:r>
      </w:ins>
      <w:r w:rsidR="00B8613F">
        <w:t xml:space="preserve">nted as extracted features in Table 3. </w:t>
      </w:r>
      <w:r w:rsidR="00246888">
        <w:t>Once the basic structure is ready, using inbuilt functions of gephi api we calculated various metrics on the graph. Those are represen</w:t>
      </w:r>
      <w:r w:rsidR="00B8613F">
        <w:t>ted as network features in  T</w:t>
      </w:r>
      <w:r w:rsidR="00246888">
        <w:t>able 3.</w:t>
      </w:r>
    </w:p>
    <w:p w14:paraId="54A70A1F" w14:textId="273C2E97" w:rsidR="00887DC0" w:rsidRDefault="00887DC0" w:rsidP="00EB4F91">
      <w:pPr>
        <w:spacing w:line="240" w:lineRule="auto"/>
        <w:ind w:firstLine="0"/>
        <w:rPr>
          <w:ins w:id="365" w:author="Lawrence Evalyn" w:date="2018-05-17T18:09:00Z"/>
        </w:rPr>
      </w:pPr>
    </w:p>
    <w:p w14:paraId="4663309B" w14:textId="77777777" w:rsidR="00887DC0" w:rsidRPr="000448C4" w:rsidRDefault="00887DC0" w:rsidP="00887DC0">
      <w:pPr>
        <w:ind w:firstLine="0"/>
        <w:rPr>
          <w:ins w:id="366" w:author="Lawrence Evalyn" w:date="2018-05-17T18:09:00Z"/>
          <w:bCs/>
        </w:rPr>
      </w:pPr>
      <w:ins w:id="367" w:author="Lawrence Evalyn" w:date="2018-05-17T18:09:00Z">
        <w:r w:rsidRPr="000448C4">
          <w:rPr>
            <w:bCs/>
          </w:rPr>
          <w:t xml:space="preserve">Our </w:t>
        </w:r>
        <w:r>
          <w:rPr>
            <w:bCs/>
          </w:rPr>
          <w:t>social network generator</w:t>
        </w:r>
        <w:r w:rsidRPr="000448C4">
          <w:rPr>
            <w:bCs/>
          </w:rPr>
          <w:t xml:space="preserve"> successfully and rapidly produces sophisticated social net</w:t>
        </w:r>
        <w:r>
          <w:rPr>
            <w:bCs/>
          </w:rPr>
          <w:t xml:space="preserve">work graphs of marked up plays. </w:t>
        </w:r>
        <w:r w:rsidRPr="000448C4">
          <w:rPr>
            <w:bCs/>
          </w:rPr>
          <w:t>We have used these networks as a supplement to close-reading Shakespeare’s oeuvre, and as a tool to</w:t>
        </w:r>
        <w:r>
          <w:rPr>
            <w:bCs/>
          </w:rPr>
          <w:t xml:space="preserve"> </w:t>
        </w:r>
        <w:r w:rsidRPr="000448C4">
          <w:rPr>
            <w:bCs/>
          </w:rPr>
          <w:t>explore complex relationships between Early Modern theatrical genres</w:t>
        </w:r>
        <w:commentRangeStart w:id="368"/>
        <w:r w:rsidRPr="000448C4">
          <w:rPr>
            <w:bCs/>
          </w:rPr>
          <w:t>.</w:t>
        </w:r>
        <w:commentRangeEnd w:id="368"/>
        <w:r>
          <w:rPr>
            <w:rStyle w:val="CommentReference"/>
          </w:rPr>
          <w:commentReference w:id="368"/>
        </w:r>
      </w:ins>
    </w:p>
    <w:p w14:paraId="4AD41CD7" w14:textId="77777777" w:rsidR="00887DC0" w:rsidRDefault="00887DC0" w:rsidP="00EB4F91">
      <w:pPr>
        <w:spacing w:line="240" w:lineRule="auto"/>
        <w:ind w:firstLine="0"/>
      </w:pPr>
    </w:p>
    <w:p w14:paraId="56C22C0A" w14:textId="3CA564F9" w:rsidR="00256FE7" w:rsidRDefault="00256FE7" w:rsidP="00B77B99">
      <w:pPr>
        <w:spacing w:before="200" w:after="200" w:line="240" w:lineRule="exact"/>
        <w:ind w:left="567" w:hanging="567"/>
        <w:jc w:val="left"/>
        <w:rPr>
          <w:b/>
          <w:sz w:val="22"/>
        </w:rPr>
      </w:pPr>
      <w:r>
        <w:rPr>
          <w:b/>
          <w:sz w:val="22"/>
        </w:rPr>
        <w:t>3.3  Feature Set</w:t>
      </w:r>
    </w:p>
    <w:p w14:paraId="784F8CC5" w14:textId="73B6502D" w:rsidR="00B77B99" w:rsidRDefault="00B77B99" w:rsidP="00B77B99">
      <w:pPr>
        <w:spacing w:before="200" w:after="200" w:line="240" w:lineRule="exact"/>
        <w:ind w:left="567" w:hanging="567"/>
        <w:jc w:val="left"/>
        <w:rPr>
          <w:b/>
          <w:sz w:val="22"/>
        </w:rPr>
      </w:pPr>
      <w:r>
        <w:rPr>
          <w:b/>
          <w:sz w:val="22"/>
        </w:rPr>
        <w:t>3</w:t>
      </w:r>
      <w:r w:rsidRPr="00456441">
        <w:rPr>
          <w:b/>
          <w:sz w:val="22"/>
        </w:rPr>
        <w:t>.</w:t>
      </w:r>
      <w:r w:rsidR="00256FE7">
        <w:rPr>
          <w:b/>
          <w:sz w:val="22"/>
        </w:rPr>
        <w:t>3</w:t>
      </w:r>
      <w:r>
        <w:rPr>
          <w:b/>
          <w:sz w:val="22"/>
        </w:rPr>
        <w:t>.1</w:t>
      </w:r>
      <w:r>
        <w:rPr>
          <w:b/>
          <w:sz w:val="22"/>
        </w:rPr>
        <w:tab/>
      </w:r>
      <w:r w:rsidR="008A7325">
        <w:rPr>
          <w:b/>
          <w:sz w:val="22"/>
        </w:rPr>
        <w:t>Extracted</w:t>
      </w:r>
      <w:r>
        <w:rPr>
          <w:b/>
          <w:sz w:val="22"/>
        </w:rPr>
        <w:t xml:space="preserve"> Features</w:t>
      </w:r>
      <w:r w:rsidRPr="00B77B99">
        <w:rPr>
          <w:b/>
          <w:sz w:val="22"/>
        </w:rPr>
        <w:t xml:space="preserve"> </w:t>
      </w:r>
    </w:p>
    <w:p w14:paraId="1C398934" w14:textId="67A16E6C" w:rsidR="00F0118E" w:rsidRDefault="00C90A7E" w:rsidP="00F42D0A">
      <w:pPr>
        <w:ind w:firstLine="0"/>
      </w:pPr>
      <w:r>
        <w:t xml:space="preserve">As </w:t>
      </w:r>
      <w:r w:rsidR="008A7325">
        <w:t>extracted</w:t>
      </w:r>
      <w:r>
        <w:t xml:space="preserve"> features, we ch</w:t>
      </w:r>
      <w:r w:rsidR="009F20EB">
        <w:t xml:space="preserve">ose to use the most </w:t>
      </w:r>
      <w:commentRangeStart w:id="369"/>
      <w:r w:rsidR="009F20EB">
        <w:t xml:space="preserve">popular </w:t>
      </w:r>
      <w:commentRangeEnd w:id="369"/>
      <w:r w:rsidR="00887DC0">
        <w:rPr>
          <w:rStyle w:val="CommentReference"/>
        </w:rPr>
        <w:commentReference w:id="369"/>
      </w:r>
      <w:r w:rsidR="009F20EB">
        <w:t>and e</w:t>
      </w:r>
      <w:r w:rsidR="00B8613F">
        <w:t>asily quantifiable metrics for the</w:t>
      </w:r>
      <w:r w:rsidR="009F20EB">
        <w:t xml:space="preserve"> </w:t>
      </w:r>
      <w:r w:rsidR="00B8613F">
        <w:t>play</w:t>
      </w:r>
      <w:r w:rsidR="00256FE7">
        <w:t xml:space="preserve">, </w:t>
      </w:r>
      <w:r w:rsidR="009F20EB">
        <w:t xml:space="preserve">such as </w:t>
      </w:r>
      <w:r w:rsidR="00256FE7">
        <w:t>total</w:t>
      </w:r>
      <w:r>
        <w:t xml:space="preserve"> </w:t>
      </w:r>
      <w:r w:rsidR="009F20EB">
        <w:t xml:space="preserve">number of </w:t>
      </w:r>
      <w:r w:rsidR="00B8613F">
        <w:t>characters</w:t>
      </w:r>
      <w:r w:rsidR="00256FE7">
        <w:t xml:space="preserve"> in the play</w:t>
      </w:r>
      <w:r w:rsidR="009F20EB">
        <w:t xml:space="preserve">, </w:t>
      </w:r>
      <w:r w:rsidR="00256FE7">
        <w:t>who was present in the scene, total number of lines spoken by each character in each scene</w:t>
      </w:r>
      <w:r>
        <w:t>.</w:t>
      </w:r>
      <w:r w:rsidR="009F20EB">
        <w:t xml:space="preserve"> </w:t>
      </w:r>
      <w:r>
        <w:t>Our results will</w:t>
      </w:r>
      <w:r w:rsidR="009F20EB">
        <w:t xml:space="preserve"> </w:t>
      </w:r>
      <w:r>
        <w:t xml:space="preserve">demonstrate that, </w:t>
      </w:r>
      <w:r w:rsidR="00256FE7">
        <w:t>number of edges in the graph and number of words spoken by the character play a crucial role in det</w:t>
      </w:r>
      <w:del w:id="370" w:author="Lawrence Evalyn" w:date="2018-05-17T18:11:00Z">
        <w:r w:rsidR="00256FE7" w:rsidDel="00887DC0">
          <w:delText>r</w:delText>
        </w:r>
      </w:del>
      <w:r w:rsidR="00256FE7">
        <w:t>e</w:t>
      </w:r>
      <w:ins w:id="371" w:author="Lawrence Evalyn" w:date="2018-05-17T18:11:00Z">
        <w:r w:rsidR="00887DC0">
          <w:t>r</w:t>
        </w:r>
      </w:ins>
      <w:r w:rsidR="00256FE7">
        <w:t>min</w:t>
      </w:r>
      <w:ins w:id="372" w:author="Lawrence Evalyn" w:date="2018-05-17T18:11:00Z">
        <w:r w:rsidR="00887DC0">
          <w:t>in</w:t>
        </w:r>
      </w:ins>
      <w:r w:rsidR="00256FE7">
        <w:t xml:space="preserve">g the genre. </w:t>
      </w:r>
    </w:p>
    <w:p w14:paraId="035F80F2" w14:textId="320799A6" w:rsidR="00775D66" w:rsidRDefault="00F0118E" w:rsidP="00775D66">
      <w:pPr>
        <w:spacing w:before="200" w:after="200" w:line="240" w:lineRule="exact"/>
        <w:ind w:left="567" w:hanging="567"/>
        <w:jc w:val="left"/>
        <w:rPr>
          <w:b/>
          <w:sz w:val="22"/>
        </w:rPr>
      </w:pPr>
      <w:r>
        <w:t xml:space="preserve"> </w:t>
      </w:r>
      <w:r w:rsidR="00775D66">
        <w:rPr>
          <w:b/>
          <w:sz w:val="22"/>
        </w:rPr>
        <w:t>3</w:t>
      </w:r>
      <w:r w:rsidR="00775D66" w:rsidRPr="00456441">
        <w:rPr>
          <w:b/>
          <w:sz w:val="22"/>
        </w:rPr>
        <w:t>.</w:t>
      </w:r>
      <w:r w:rsidR="00256FE7">
        <w:rPr>
          <w:b/>
          <w:sz w:val="22"/>
        </w:rPr>
        <w:t>3</w:t>
      </w:r>
      <w:r w:rsidR="00775D66">
        <w:rPr>
          <w:b/>
          <w:sz w:val="22"/>
        </w:rPr>
        <w:t>.2</w:t>
      </w:r>
      <w:r w:rsidR="00775D66">
        <w:rPr>
          <w:b/>
          <w:sz w:val="22"/>
        </w:rPr>
        <w:tab/>
      </w:r>
      <w:r w:rsidR="008A7325">
        <w:rPr>
          <w:b/>
          <w:sz w:val="22"/>
        </w:rPr>
        <w:t>Network</w:t>
      </w:r>
      <w:r w:rsidR="00775D66">
        <w:rPr>
          <w:b/>
          <w:sz w:val="22"/>
        </w:rPr>
        <w:t xml:space="preserve"> Features</w:t>
      </w:r>
      <w:r w:rsidR="00775D66" w:rsidRPr="00B77B99">
        <w:rPr>
          <w:b/>
          <w:sz w:val="22"/>
        </w:rPr>
        <w:t xml:space="preserve"> </w:t>
      </w:r>
    </w:p>
    <w:p w14:paraId="043CF90E" w14:textId="3BAE6B1C" w:rsidR="00256FE7" w:rsidRDefault="003C372C" w:rsidP="00256FE7">
      <w:pPr>
        <w:ind w:firstLine="0"/>
      </w:pPr>
      <w:r>
        <w:t xml:space="preserve">We compute </w:t>
      </w:r>
      <w:r w:rsidR="000B695E">
        <w:t xml:space="preserve">the </w:t>
      </w:r>
      <w:r w:rsidR="00256FE7">
        <w:t>network</w:t>
      </w:r>
      <w:r>
        <w:t xml:space="preserve"> features of a </w:t>
      </w:r>
      <w:r w:rsidR="00256FE7">
        <w:t>play</w:t>
      </w:r>
      <w:r>
        <w:t xml:space="preserve"> solely from </w:t>
      </w:r>
      <w:ins w:id="373" w:author="Lawrence Evalyn" w:date="2018-05-17T18:10:00Z">
        <w:r w:rsidR="00887DC0">
          <w:t xml:space="preserve">the </w:t>
        </w:r>
      </w:ins>
      <w:r w:rsidR="00256FE7">
        <w:t>generated</w:t>
      </w:r>
      <w:r>
        <w:t xml:space="preserve"> graph. </w:t>
      </w:r>
      <w:r w:rsidR="00785A29">
        <w:t>On</w:t>
      </w:r>
      <w:r w:rsidR="000B695E">
        <w:t>e</w:t>
      </w:r>
      <w:r w:rsidR="00785A29">
        <w:t xml:space="preserve"> obvious feature is degree count</w:t>
      </w:r>
      <w:ins w:id="374" w:author="Lawrence Evalyn" w:date="2018-05-17T18:10:00Z">
        <w:r w:rsidR="00887DC0">
          <w:t>,</w:t>
        </w:r>
      </w:ins>
      <w:r w:rsidR="00785A29">
        <w:t xml:space="preserve"> or the num</w:t>
      </w:r>
      <w:r w:rsidR="00573AA1">
        <w:t xml:space="preserve">ber of </w:t>
      </w:r>
      <w:r w:rsidR="00256FE7">
        <w:t>immediate connected nodes to a particular character</w:t>
      </w:r>
      <w:r w:rsidR="00785A29">
        <w:t xml:space="preserve">. </w:t>
      </w:r>
      <w:r w:rsidR="00256FE7">
        <w:t>Cr</w:t>
      </w:r>
      <w:ins w:id="375" w:author="Lawrence Evalyn" w:date="2018-05-17T18:11:00Z">
        <w:r w:rsidR="00887DC0">
          <w:t>i</w:t>
        </w:r>
      </w:ins>
      <w:r w:rsidR="00256FE7">
        <w:t>titcality, desnity and diameter also play a crucial role in determin</w:t>
      </w:r>
      <w:ins w:id="376" w:author="Lawrence Evalyn" w:date="2018-05-17T18:11:00Z">
        <w:r w:rsidR="00887DC0">
          <w:t>in</w:t>
        </w:r>
      </w:ins>
      <w:r w:rsidR="00256FE7">
        <w:t>g the genre.</w:t>
      </w:r>
    </w:p>
    <w:p w14:paraId="01206151" w14:textId="77777777" w:rsidR="00256FE7" w:rsidRPr="00FB3F5E" w:rsidRDefault="00256FE7" w:rsidP="00256FE7">
      <w:pPr>
        <w:spacing w:line="240" w:lineRule="auto"/>
        <w:ind w:firstLine="0"/>
        <w:jc w:val="left"/>
        <w:rPr>
          <w:sz w:val="18"/>
        </w:rPr>
      </w:pPr>
    </w:p>
    <w:tbl>
      <w:tblPr>
        <w:tblW w:w="4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256FE7" w:rsidRPr="00516644" w14:paraId="4DE540DD" w14:textId="77777777" w:rsidTr="009463C6">
        <w:tc>
          <w:tcPr>
            <w:tcW w:w="4230" w:type="dxa"/>
            <w:tcBorders>
              <w:top w:val="single" w:sz="12" w:space="0" w:color="auto"/>
              <w:bottom w:val="single" w:sz="12" w:space="0" w:color="auto"/>
            </w:tcBorders>
          </w:tcPr>
          <w:p w14:paraId="5242207D" w14:textId="77777777" w:rsidR="00256FE7" w:rsidRPr="00516644" w:rsidRDefault="00256FE7" w:rsidP="009463C6">
            <w:pPr>
              <w:ind w:firstLine="0"/>
              <w:jc w:val="center"/>
              <w:rPr>
                <w:i/>
                <w:sz w:val="16"/>
              </w:rPr>
            </w:pPr>
            <w:r>
              <w:rPr>
                <w:b/>
              </w:rPr>
              <w:t>Extracted</w:t>
            </w:r>
            <w:r w:rsidRPr="007942D6">
              <w:rPr>
                <w:b/>
              </w:rPr>
              <w:t xml:space="preserve"> </w:t>
            </w:r>
            <w:r>
              <w:rPr>
                <w:b/>
              </w:rPr>
              <w:t>F</w:t>
            </w:r>
            <w:r w:rsidRPr="007942D6">
              <w:rPr>
                <w:b/>
              </w:rPr>
              <w:t>eatures</w:t>
            </w:r>
          </w:p>
        </w:tc>
      </w:tr>
      <w:tr w:rsidR="00256FE7" w:rsidRPr="00516644" w14:paraId="78358563" w14:textId="77777777" w:rsidTr="009463C6">
        <w:tc>
          <w:tcPr>
            <w:tcW w:w="4230" w:type="dxa"/>
            <w:tcBorders>
              <w:top w:val="single" w:sz="12" w:space="0" w:color="auto"/>
            </w:tcBorders>
          </w:tcPr>
          <w:p w14:paraId="6EF64156" w14:textId="77777777" w:rsidR="00256FE7" w:rsidRPr="00F13716" w:rsidRDefault="00256FE7" w:rsidP="009463C6">
            <w:pPr>
              <w:ind w:firstLine="0"/>
              <w:jc w:val="left"/>
              <w:rPr>
                <w:i/>
                <w:sz w:val="16"/>
              </w:rPr>
            </w:pPr>
            <w:r w:rsidRPr="007942D6">
              <w:rPr>
                <w:b/>
                <w:i/>
                <w:sz w:val="16"/>
              </w:rPr>
              <w:t>Features</w:t>
            </w:r>
            <w:r>
              <w:rPr>
                <w:b/>
                <w:i/>
                <w:sz w:val="16"/>
              </w:rPr>
              <w:t xml:space="preserve"> </w:t>
            </w:r>
          </w:p>
        </w:tc>
      </w:tr>
      <w:tr w:rsidR="00256FE7" w:rsidRPr="00516644" w14:paraId="34E2BD1D" w14:textId="77777777" w:rsidTr="009463C6">
        <w:tc>
          <w:tcPr>
            <w:tcW w:w="4230" w:type="dxa"/>
          </w:tcPr>
          <w:p w14:paraId="384B1EA0" w14:textId="77777777" w:rsidR="00256FE7" w:rsidRDefault="00256FE7" w:rsidP="009463C6">
            <w:pPr>
              <w:tabs>
                <w:tab w:val="left" w:pos="614"/>
              </w:tabs>
              <w:ind w:firstLine="0"/>
              <w:rPr>
                <w:rFonts w:eastAsia="Calibri"/>
                <w:sz w:val="14"/>
              </w:rPr>
            </w:pPr>
            <w:r w:rsidRPr="00AC717E">
              <w:rPr>
                <w:b/>
                <w:sz w:val="16"/>
              </w:rPr>
              <w:t>1. tot_characters</w:t>
            </w:r>
            <w:r>
              <w:rPr>
                <w:sz w:val="16"/>
              </w:rPr>
              <w:t xml:space="preserve"> =  </w:t>
            </w:r>
            <w:r>
              <w:rPr>
                <w:i/>
                <w:sz w:val="16"/>
              </w:rPr>
              <w:t>total number of characters</w:t>
            </w:r>
            <w:r w:rsidRPr="0005048F">
              <w:rPr>
                <w:i/>
                <w:sz w:val="16"/>
              </w:rPr>
              <w:t xml:space="preserve"> of </w:t>
            </w:r>
            <w:r w:rsidRPr="0005048F">
              <w:rPr>
                <w:b/>
                <w:i/>
                <w:sz w:val="16"/>
              </w:rPr>
              <w:t>n</w:t>
            </w:r>
          </w:p>
        </w:tc>
      </w:tr>
      <w:tr w:rsidR="00256FE7" w:rsidRPr="00516644" w14:paraId="68FA4A37" w14:textId="77777777" w:rsidTr="009463C6">
        <w:tc>
          <w:tcPr>
            <w:tcW w:w="4230" w:type="dxa"/>
            <w:tcBorders>
              <w:bottom w:val="single" w:sz="4" w:space="0" w:color="auto"/>
            </w:tcBorders>
          </w:tcPr>
          <w:p w14:paraId="797DC4F8" w14:textId="77777777" w:rsidR="00256FE7" w:rsidRPr="00516644" w:rsidRDefault="00256FE7" w:rsidP="009463C6">
            <w:pPr>
              <w:ind w:firstLine="0"/>
              <w:rPr>
                <w:sz w:val="16"/>
              </w:rPr>
            </w:pPr>
            <w:r w:rsidRPr="00AC717E">
              <w:rPr>
                <w:b/>
                <w:sz w:val="16"/>
              </w:rPr>
              <w:t>2. tot_edges</w:t>
            </w:r>
            <w:r>
              <w:rPr>
                <w:i/>
                <w:sz w:val="16"/>
              </w:rPr>
              <w:t xml:space="preserve"> = </w:t>
            </w:r>
            <w:r w:rsidRPr="0005048F">
              <w:rPr>
                <w:i/>
                <w:sz w:val="16"/>
              </w:rPr>
              <w:t xml:space="preserve">total number of </w:t>
            </w:r>
            <w:r>
              <w:rPr>
                <w:i/>
                <w:sz w:val="16"/>
              </w:rPr>
              <w:t>edges</w:t>
            </w:r>
            <w:r w:rsidRPr="0005048F">
              <w:rPr>
                <w:i/>
                <w:sz w:val="16"/>
              </w:rPr>
              <w:t xml:space="preserve"> of </w:t>
            </w:r>
            <w:r w:rsidRPr="0005048F">
              <w:rPr>
                <w:b/>
                <w:i/>
                <w:sz w:val="16"/>
              </w:rPr>
              <w:t>n</w:t>
            </w:r>
            <w:r w:rsidRPr="0005048F">
              <w:rPr>
                <w:sz w:val="16"/>
              </w:rPr>
              <w:t xml:space="preserve"> </w:t>
            </w:r>
          </w:p>
        </w:tc>
      </w:tr>
      <w:tr w:rsidR="00256FE7" w:rsidRPr="00516644" w14:paraId="7F06B7B7" w14:textId="77777777" w:rsidTr="009463C6">
        <w:tc>
          <w:tcPr>
            <w:tcW w:w="4230" w:type="dxa"/>
            <w:tcBorders>
              <w:bottom w:val="single" w:sz="4" w:space="0" w:color="auto"/>
            </w:tcBorders>
          </w:tcPr>
          <w:p w14:paraId="64FDFE03" w14:textId="77777777" w:rsidR="00256FE7" w:rsidRPr="00AC717E" w:rsidRDefault="00256FE7" w:rsidP="009463C6">
            <w:pPr>
              <w:ind w:firstLine="0"/>
              <w:rPr>
                <w:sz w:val="16"/>
              </w:rPr>
            </w:pPr>
            <w:r>
              <w:rPr>
                <w:b/>
                <w:sz w:val="16"/>
              </w:rPr>
              <w:t>3. tot_lines</w:t>
            </w:r>
            <w:r w:rsidRPr="00AC717E">
              <w:rPr>
                <w:b/>
                <w:sz w:val="16"/>
              </w:rPr>
              <w:t xml:space="preserve"> </w:t>
            </w:r>
            <w:r w:rsidRPr="00AC717E">
              <w:rPr>
                <w:sz w:val="16"/>
              </w:rPr>
              <w:t xml:space="preserve">= </w:t>
            </w:r>
            <w:r>
              <w:rPr>
                <w:sz w:val="16"/>
              </w:rPr>
              <w:t xml:space="preserve">total number of lines spoken by </w:t>
            </w:r>
            <w:r w:rsidRPr="00AC717E">
              <w:rPr>
                <w:b/>
                <w:sz w:val="16"/>
              </w:rPr>
              <w:t>c</w:t>
            </w:r>
            <w:r>
              <w:rPr>
                <w:b/>
                <w:sz w:val="16"/>
              </w:rPr>
              <w:t xml:space="preserve"> </w:t>
            </w:r>
            <w:r w:rsidRPr="00AC717E">
              <w:rPr>
                <w:sz w:val="16"/>
              </w:rPr>
              <w:t xml:space="preserve">in play </w:t>
            </w:r>
            <w:r>
              <w:rPr>
                <w:b/>
                <w:sz w:val="16"/>
              </w:rPr>
              <w:t>n</w:t>
            </w:r>
          </w:p>
        </w:tc>
      </w:tr>
      <w:tr w:rsidR="00256FE7" w:rsidRPr="00516644" w14:paraId="3316B822" w14:textId="77777777" w:rsidTr="009463C6">
        <w:tc>
          <w:tcPr>
            <w:tcW w:w="4230" w:type="dxa"/>
            <w:tcBorders>
              <w:bottom w:val="single" w:sz="4" w:space="0" w:color="auto"/>
            </w:tcBorders>
          </w:tcPr>
          <w:p w14:paraId="3FC2E6A2" w14:textId="77777777" w:rsidR="00256FE7" w:rsidRPr="00AC717E" w:rsidRDefault="00256FE7" w:rsidP="009463C6">
            <w:pPr>
              <w:ind w:firstLine="0"/>
              <w:rPr>
                <w:sz w:val="16"/>
              </w:rPr>
            </w:pPr>
            <w:r>
              <w:rPr>
                <w:b/>
                <w:sz w:val="16"/>
              </w:rPr>
              <w:t>4. tot_words</w:t>
            </w:r>
            <w:r w:rsidRPr="00AC717E">
              <w:rPr>
                <w:b/>
                <w:sz w:val="16"/>
              </w:rPr>
              <w:t xml:space="preserve"> </w:t>
            </w:r>
            <w:r w:rsidRPr="00AC717E">
              <w:rPr>
                <w:sz w:val="16"/>
              </w:rPr>
              <w:t xml:space="preserve">= </w:t>
            </w:r>
            <w:r>
              <w:rPr>
                <w:sz w:val="16"/>
              </w:rPr>
              <w:t xml:space="preserve">total number of words spoken by </w:t>
            </w:r>
            <w:r w:rsidRPr="00AC717E">
              <w:rPr>
                <w:b/>
                <w:sz w:val="16"/>
              </w:rPr>
              <w:t>c</w:t>
            </w:r>
            <w:r>
              <w:rPr>
                <w:b/>
                <w:sz w:val="16"/>
              </w:rPr>
              <w:t xml:space="preserve"> </w:t>
            </w:r>
            <w:r>
              <w:rPr>
                <w:sz w:val="16"/>
              </w:rPr>
              <w:t xml:space="preserve">in play </w:t>
            </w:r>
            <w:r w:rsidRPr="00AC717E">
              <w:rPr>
                <w:b/>
                <w:sz w:val="16"/>
              </w:rPr>
              <w:t>n</w:t>
            </w:r>
          </w:p>
        </w:tc>
      </w:tr>
      <w:tr w:rsidR="00256FE7" w:rsidRPr="00516644" w14:paraId="758B669A" w14:textId="77777777" w:rsidTr="009463C6">
        <w:tc>
          <w:tcPr>
            <w:tcW w:w="4230" w:type="dxa"/>
            <w:tcBorders>
              <w:bottom w:val="single" w:sz="12" w:space="0" w:color="auto"/>
            </w:tcBorders>
          </w:tcPr>
          <w:p w14:paraId="09A2BDAE" w14:textId="77777777" w:rsidR="00256FE7" w:rsidRDefault="00256FE7" w:rsidP="009463C6">
            <w:pPr>
              <w:ind w:firstLine="0"/>
              <w:jc w:val="center"/>
              <w:rPr>
                <w:b/>
              </w:rPr>
            </w:pPr>
          </w:p>
          <w:p w14:paraId="43538112" w14:textId="77777777" w:rsidR="00256FE7" w:rsidRPr="007942D6" w:rsidRDefault="00256FE7" w:rsidP="009463C6">
            <w:pPr>
              <w:ind w:firstLine="0"/>
              <w:jc w:val="center"/>
              <w:rPr>
                <w:b/>
                <w:sz w:val="16"/>
              </w:rPr>
            </w:pPr>
            <w:r>
              <w:rPr>
                <w:b/>
              </w:rPr>
              <w:t>Network</w:t>
            </w:r>
            <w:r w:rsidRPr="007942D6">
              <w:rPr>
                <w:b/>
              </w:rPr>
              <w:t xml:space="preserve"> </w:t>
            </w:r>
            <w:r>
              <w:rPr>
                <w:b/>
              </w:rPr>
              <w:t>F</w:t>
            </w:r>
            <w:r w:rsidRPr="007942D6">
              <w:rPr>
                <w:b/>
              </w:rPr>
              <w:t>eatures</w:t>
            </w:r>
          </w:p>
        </w:tc>
      </w:tr>
      <w:tr w:rsidR="00256FE7" w:rsidRPr="00516644" w14:paraId="21489928" w14:textId="77777777" w:rsidTr="009463C6">
        <w:tc>
          <w:tcPr>
            <w:tcW w:w="4230" w:type="dxa"/>
          </w:tcPr>
          <w:p w14:paraId="7FEC24B1" w14:textId="77777777" w:rsidR="00256FE7" w:rsidRPr="00516644" w:rsidRDefault="00256FE7" w:rsidP="009463C6">
            <w:pPr>
              <w:ind w:firstLine="0"/>
              <w:rPr>
                <w:i/>
                <w:sz w:val="16"/>
              </w:rPr>
            </w:pPr>
            <w:r>
              <w:rPr>
                <w:b/>
                <w:sz w:val="16"/>
              </w:rPr>
              <w:t xml:space="preserve">5. </w:t>
            </w:r>
            <w:r w:rsidRPr="00AC717E">
              <w:rPr>
                <w:b/>
                <w:sz w:val="16"/>
              </w:rPr>
              <w:t>Degree</w:t>
            </w:r>
            <w:r>
              <w:rPr>
                <w:i/>
                <w:sz w:val="16"/>
              </w:rPr>
              <w:t xml:space="preserve"> = set of adjacent nodes of </w:t>
            </w:r>
            <w:r w:rsidRPr="00AC717E">
              <w:rPr>
                <w:b/>
                <w:sz w:val="16"/>
              </w:rPr>
              <w:t>c</w:t>
            </w:r>
            <w:r w:rsidRPr="00681BC1">
              <w:rPr>
                <w:i/>
                <w:sz w:val="16"/>
              </w:rPr>
              <w:t xml:space="preserve"> in the </w:t>
            </w:r>
            <w:r>
              <w:rPr>
                <w:i/>
                <w:sz w:val="16"/>
              </w:rPr>
              <w:t>graph</w:t>
            </w:r>
          </w:p>
        </w:tc>
      </w:tr>
      <w:tr w:rsidR="00256FE7" w:rsidRPr="00516644" w14:paraId="1C358700" w14:textId="77777777" w:rsidTr="009463C6">
        <w:trPr>
          <w:trHeight w:val="261"/>
        </w:trPr>
        <w:tc>
          <w:tcPr>
            <w:tcW w:w="4230" w:type="dxa"/>
          </w:tcPr>
          <w:p w14:paraId="79285AEF" w14:textId="2E413B7A" w:rsidR="00256FE7" w:rsidRPr="00AC717E" w:rsidRDefault="00256FE7" w:rsidP="009463C6">
            <w:pPr>
              <w:ind w:firstLine="0"/>
              <w:rPr>
                <w:sz w:val="16"/>
                <w:szCs w:val="16"/>
              </w:rPr>
            </w:pPr>
            <w:r>
              <w:rPr>
                <w:b/>
                <w:sz w:val="16"/>
                <w:szCs w:val="16"/>
              </w:rPr>
              <w:t xml:space="preserve">6. </w:t>
            </w:r>
            <w:r w:rsidRPr="00B8613F">
              <w:rPr>
                <w:b/>
                <w:sz w:val="16"/>
                <w:szCs w:val="16"/>
              </w:rPr>
              <w:t>Criticality</w:t>
            </w:r>
            <w:r>
              <w:rPr>
                <w:sz w:val="16"/>
                <w:szCs w:val="16"/>
              </w:rPr>
              <w:t xml:space="preserve"> = </w:t>
            </w:r>
            <w:r w:rsidR="00B77250" w:rsidRPr="00C82197">
              <w:rPr>
                <w:i/>
                <w:sz w:val="16"/>
                <w:szCs w:val="16"/>
              </w:rPr>
              <w:t>A </w:t>
            </w:r>
            <w:r w:rsidR="00B77250" w:rsidRPr="00C82197">
              <w:rPr>
                <w:b/>
                <w:bCs/>
                <w:i/>
                <w:iCs/>
                <w:sz w:val="16"/>
                <w:szCs w:val="16"/>
              </w:rPr>
              <w:t>k</w:t>
            </w:r>
            <w:r w:rsidR="00B77250" w:rsidRPr="00C82197">
              <w:rPr>
                <w:b/>
                <w:bCs/>
                <w:i/>
                <w:sz w:val="16"/>
                <w:szCs w:val="16"/>
              </w:rPr>
              <w:t>-critical graph</w:t>
            </w:r>
            <w:r w:rsidR="00B77250" w:rsidRPr="00C82197">
              <w:rPr>
                <w:i/>
                <w:sz w:val="16"/>
                <w:szCs w:val="16"/>
              </w:rPr>
              <w:t> is a critical graph with chromatic number </w:t>
            </w:r>
            <w:r w:rsidR="00B77250" w:rsidRPr="00C82197">
              <w:rPr>
                <w:i/>
                <w:iCs/>
                <w:sz w:val="16"/>
                <w:szCs w:val="16"/>
              </w:rPr>
              <w:t>k</w:t>
            </w:r>
            <w:r w:rsidR="00B77250" w:rsidRPr="00C82197">
              <w:rPr>
                <w:i/>
                <w:sz w:val="16"/>
                <w:szCs w:val="16"/>
              </w:rPr>
              <w:t>; a graph </w:t>
            </w:r>
            <w:r w:rsidR="00B77250" w:rsidRPr="00C82197">
              <w:rPr>
                <w:i/>
                <w:iCs/>
                <w:sz w:val="16"/>
                <w:szCs w:val="16"/>
              </w:rPr>
              <w:t>G</w:t>
            </w:r>
            <w:r w:rsidR="00B77250" w:rsidRPr="00C82197">
              <w:rPr>
                <w:i/>
                <w:sz w:val="16"/>
                <w:szCs w:val="16"/>
              </w:rPr>
              <w:t> with chromatic number </w:t>
            </w:r>
            <w:r w:rsidR="00B77250" w:rsidRPr="00C82197">
              <w:rPr>
                <w:i/>
                <w:iCs/>
                <w:sz w:val="16"/>
                <w:szCs w:val="16"/>
              </w:rPr>
              <w:t>k</w:t>
            </w:r>
            <w:r w:rsidR="00B77250" w:rsidRPr="00C82197">
              <w:rPr>
                <w:i/>
                <w:sz w:val="16"/>
                <w:szCs w:val="16"/>
              </w:rPr>
              <w:t> is </w:t>
            </w:r>
            <w:r w:rsidR="00B77250" w:rsidRPr="00C82197">
              <w:rPr>
                <w:b/>
                <w:bCs/>
                <w:i/>
                <w:iCs/>
                <w:sz w:val="16"/>
                <w:szCs w:val="16"/>
              </w:rPr>
              <w:t>k</w:t>
            </w:r>
            <w:r w:rsidR="00B77250" w:rsidRPr="00C82197">
              <w:rPr>
                <w:b/>
                <w:bCs/>
                <w:i/>
                <w:sz w:val="16"/>
                <w:szCs w:val="16"/>
              </w:rPr>
              <w:t>-vertex-critical</w:t>
            </w:r>
            <w:r w:rsidR="00B77250" w:rsidRPr="00C82197">
              <w:rPr>
                <w:i/>
                <w:sz w:val="16"/>
                <w:szCs w:val="16"/>
              </w:rPr>
              <w:t> if each of its vertices is a critical element.</w:t>
            </w:r>
            <w:r w:rsidR="00B77250" w:rsidRPr="00B77250">
              <w:rPr>
                <w:sz w:val="16"/>
                <w:szCs w:val="16"/>
              </w:rPr>
              <w:t> </w:t>
            </w:r>
          </w:p>
        </w:tc>
      </w:tr>
      <w:tr w:rsidR="00256FE7" w:rsidRPr="00516644" w14:paraId="37618493" w14:textId="77777777" w:rsidTr="009463C6">
        <w:trPr>
          <w:trHeight w:val="288"/>
        </w:trPr>
        <w:tc>
          <w:tcPr>
            <w:tcW w:w="4230" w:type="dxa"/>
          </w:tcPr>
          <w:p w14:paraId="4C88CE5C" w14:textId="34466B88" w:rsidR="00256FE7" w:rsidRPr="00AC717E" w:rsidRDefault="00256FE7" w:rsidP="009463C6">
            <w:pPr>
              <w:ind w:firstLine="0"/>
              <w:rPr>
                <w:sz w:val="16"/>
                <w:szCs w:val="16"/>
              </w:rPr>
            </w:pPr>
            <w:r>
              <w:rPr>
                <w:b/>
                <w:sz w:val="16"/>
                <w:szCs w:val="16"/>
              </w:rPr>
              <w:t xml:space="preserve">7. </w:t>
            </w:r>
            <w:r w:rsidRPr="00B8613F">
              <w:rPr>
                <w:b/>
                <w:sz w:val="16"/>
                <w:szCs w:val="16"/>
              </w:rPr>
              <w:t>EigenVector</w:t>
            </w:r>
            <w:r w:rsidRPr="00AC717E">
              <w:rPr>
                <w:sz w:val="16"/>
                <w:szCs w:val="16"/>
              </w:rPr>
              <w:t xml:space="preserve"> </w:t>
            </w:r>
            <w:r w:rsidRPr="00C82197">
              <w:rPr>
                <w:i/>
                <w:sz w:val="16"/>
                <w:szCs w:val="16"/>
              </w:rPr>
              <w:t xml:space="preserve">= </w:t>
            </w:r>
            <w:r w:rsidR="001A26A9" w:rsidRPr="00C82197">
              <w:rPr>
                <w:i/>
                <w:sz w:val="16"/>
                <w:szCs w:val="16"/>
              </w:rPr>
              <w:t>A measure of node importance in a network based on a node's connections.</w:t>
            </w:r>
          </w:p>
        </w:tc>
      </w:tr>
      <w:tr w:rsidR="00256FE7" w:rsidRPr="00516644" w14:paraId="1B68AEF9" w14:textId="77777777" w:rsidTr="009463C6">
        <w:trPr>
          <w:trHeight w:val="180"/>
        </w:trPr>
        <w:tc>
          <w:tcPr>
            <w:tcW w:w="4230" w:type="dxa"/>
          </w:tcPr>
          <w:p w14:paraId="3327DD7C" w14:textId="28F5D8CC" w:rsidR="00256FE7" w:rsidRPr="00AC717E" w:rsidRDefault="00256FE7" w:rsidP="009463C6">
            <w:pPr>
              <w:ind w:firstLine="0"/>
              <w:rPr>
                <w:sz w:val="16"/>
                <w:szCs w:val="16"/>
              </w:rPr>
            </w:pPr>
            <w:r>
              <w:rPr>
                <w:b/>
                <w:sz w:val="16"/>
                <w:szCs w:val="16"/>
              </w:rPr>
              <w:t xml:space="preserve">8. </w:t>
            </w:r>
            <w:r w:rsidRPr="00B8613F">
              <w:rPr>
                <w:b/>
                <w:sz w:val="16"/>
                <w:szCs w:val="16"/>
              </w:rPr>
              <w:t>Eccentricity</w:t>
            </w:r>
            <w:r>
              <w:rPr>
                <w:sz w:val="16"/>
                <w:szCs w:val="16"/>
              </w:rPr>
              <w:t xml:space="preserve"> </w:t>
            </w:r>
            <w:r w:rsidRPr="00C82197">
              <w:rPr>
                <w:i/>
                <w:sz w:val="16"/>
                <w:szCs w:val="16"/>
              </w:rPr>
              <w:t xml:space="preserve">= </w:t>
            </w:r>
            <w:r w:rsidR="00B77250" w:rsidRPr="00C82197">
              <w:rPr>
                <w:i/>
                <w:sz w:val="16"/>
                <w:szCs w:val="16"/>
              </w:rPr>
              <w:t>The </w:t>
            </w:r>
            <w:r w:rsidR="00B77250" w:rsidRPr="00C82197">
              <w:rPr>
                <w:b/>
                <w:bCs/>
                <w:i/>
                <w:sz w:val="16"/>
                <w:szCs w:val="16"/>
              </w:rPr>
              <w:t>eccentricity of a graph</w:t>
            </w:r>
            <w:r w:rsidR="00B77250" w:rsidRPr="00C82197">
              <w:rPr>
                <w:i/>
                <w:sz w:val="16"/>
                <w:szCs w:val="16"/>
              </w:rPr>
              <w:t> vertex in a connected </w:t>
            </w:r>
            <w:r w:rsidR="00B77250" w:rsidRPr="00C82197">
              <w:rPr>
                <w:b/>
                <w:bCs/>
                <w:i/>
                <w:sz w:val="16"/>
                <w:szCs w:val="16"/>
              </w:rPr>
              <w:t>graph</w:t>
            </w:r>
            <w:r w:rsidR="00B77250" w:rsidRPr="00C82197">
              <w:rPr>
                <w:i/>
                <w:sz w:val="16"/>
                <w:szCs w:val="16"/>
              </w:rPr>
              <w:t> is the maximum </w:t>
            </w:r>
            <w:r w:rsidR="00B77250" w:rsidRPr="00C82197">
              <w:rPr>
                <w:b/>
                <w:bCs/>
                <w:i/>
                <w:sz w:val="16"/>
                <w:szCs w:val="16"/>
              </w:rPr>
              <w:t>graph</w:t>
            </w:r>
            <w:r w:rsidR="00B77250" w:rsidRPr="00C82197">
              <w:rPr>
                <w:i/>
                <w:sz w:val="16"/>
                <w:szCs w:val="16"/>
              </w:rPr>
              <w:t> distance between and any other vertex of.</w:t>
            </w:r>
          </w:p>
        </w:tc>
      </w:tr>
      <w:tr w:rsidR="00256FE7" w:rsidRPr="00516644" w14:paraId="09714C1E" w14:textId="77777777" w:rsidTr="009463C6">
        <w:trPr>
          <w:trHeight w:val="180"/>
        </w:trPr>
        <w:tc>
          <w:tcPr>
            <w:tcW w:w="4230" w:type="dxa"/>
          </w:tcPr>
          <w:p w14:paraId="1A0D4087" w14:textId="13759FB6" w:rsidR="00256FE7" w:rsidRPr="00AC717E" w:rsidRDefault="00256FE7" w:rsidP="009463C6">
            <w:pPr>
              <w:ind w:firstLine="0"/>
              <w:jc w:val="left"/>
              <w:rPr>
                <w:sz w:val="16"/>
                <w:szCs w:val="16"/>
              </w:rPr>
            </w:pPr>
            <w:r>
              <w:rPr>
                <w:b/>
                <w:sz w:val="16"/>
                <w:szCs w:val="16"/>
              </w:rPr>
              <w:t xml:space="preserve">9. </w:t>
            </w:r>
            <w:r w:rsidRPr="00B8613F">
              <w:rPr>
                <w:b/>
                <w:sz w:val="16"/>
                <w:szCs w:val="16"/>
              </w:rPr>
              <w:t>Closeness</w:t>
            </w:r>
            <w:r>
              <w:rPr>
                <w:sz w:val="16"/>
                <w:szCs w:val="16"/>
              </w:rPr>
              <w:t xml:space="preserve"> </w:t>
            </w:r>
            <w:r w:rsidR="001A26A9" w:rsidRPr="001A26A9">
              <w:rPr>
                <w:b/>
                <w:sz w:val="16"/>
                <w:szCs w:val="16"/>
              </w:rPr>
              <w:t>Centrality</w:t>
            </w:r>
            <w:r w:rsidR="001A26A9">
              <w:rPr>
                <w:sz w:val="16"/>
                <w:szCs w:val="16"/>
              </w:rPr>
              <w:t xml:space="preserve"> </w:t>
            </w:r>
            <w:r w:rsidRPr="00C82197">
              <w:rPr>
                <w:i/>
                <w:sz w:val="16"/>
                <w:szCs w:val="16"/>
              </w:rPr>
              <w:t xml:space="preserve">= </w:t>
            </w:r>
            <w:r w:rsidR="001A26A9" w:rsidRPr="00C82197">
              <w:rPr>
                <w:i/>
                <w:sz w:val="16"/>
                <w:szCs w:val="16"/>
              </w:rPr>
              <w:t>The average distance from a given node to all other nodes in the network.</w:t>
            </w:r>
          </w:p>
        </w:tc>
      </w:tr>
      <w:tr w:rsidR="00256FE7" w:rsidRPr="00516644" w14:paraId="43EAA71D" w14:textId="77777777" w:rsidTr="009463C6">
        <w:trPr>
          <w:trHeight w:val="180"/>
        </w:trPr>
        <w:tc>
          <w:tcPr>
            <w:tcW w:w="4230" w:type="dxa"/>
          </w:tcPr>
          <w:p w14:paraId="5A81E2E7" w14:textId="201F5FEA" w:rsidR="00256FE7" w:rsidRPr="00AC717E" w:rsidRDefault="00256FE7" w:rsidP="00C82197">
            <w:pPr>
              <w:ind w:firstLine="0"/>
              <w:rPr>
                <w:sz w:val="16"/>
                <w:szCs w:val="16"/>
              </w:rPr>
            </w:pPr>
            <w:r>
              <w:rPr>
                <w:b/>
                <w:sz w:val="16"/>
                <w:szCs w:val="16"/>
              </w:rPr>
              <w:t xml:space="preserve">10. </w:t>
            </w:r>
            <w:r w:rsidRPr="00B8613F">
              <w:rPr>
                <w:b/>
                <w:sz w:val="16"/>
                <w:szCs w:val="16"/>
              </w:rPr>
              <w:t>Harmonic</w:t>
            </w:r>
            <w:r>
              <w:rPr>
                <w:sz w:val="16"/>
                <w:szCs w:val="16"/>
              </w:rPr>
              <w:t xml:space="preserve"> </w:t>
            </w:r>
            <w:r w:rsidR="001A26A9" w:rsidRPr="001A26A9">
              <w:rPr>
                <w:b/>
                <w:sz w:val="16"/>
                <w:szCs w:val="16"/>
              </w:rPr>
              <w:t>Centrality</w:t>
            </w:r>
            <w:r w:rsidR="001A26A9">
              <w:rPr>
                <w:sz w:val="16"/>
                <w:szCs w:val="16"/>
              </w:rPr>
              <w:t xml:space="preserve"> </w:t>
            </w:r>
            <w:r>
              <w:rPr>
                <w:sz w:val="16"/>
                <w:szCs w:val="16"/>
              </w:rPr>
              <w:t xml:space="preserve">= </w:t>
            </w:r>
            <w:r w:rsidR="001A26A9" w:rsidRPr="00C82197">
              <w:rPr>
                <w:i/>
                <w:sz w:val="16"/>
                <w:szCs w:val="16"/>
              </w:rPr>
              <w:t>In a (not necessarily connected) graph, the </w:t>
            </w:r>
            <w:r w:rsidR="001A26A9" w:rsidRPr="00C82197">
              <w:rPr>
                <w:b/>
                <w:bCs/>
                <w:i/>
                <w:sz w:val="16"/>
                <w:szCs w:val="16"/>
              </w:rPr>
              <w:t>harmonic centrality</w:t>
            </w:r>
            <w:r w:rsidR="001A26A9" w:rsidRPr="00C82197">
              <w:rPr>
                <w:i/>
                <w:sz w:val="16"/>
                <w:szCs w:val="16"/>
              </w:rPr>
              <w:t> reverses the sum and reciprocal operations in the definition of closeness centrality</w:t>
            </w:r>
            <w:r w:rsidR="001A26A9">
              <w:rPr>
                <w:sz w:val="16"/>
                <w:szCs w:val="16"/>
              </w:rPr>
              <w:t>.</w:t>
            </w:r>
          </w:p>
        </w:tc>
      </w:tr>
      <w:tr w:rsidR="00256FE7" w:rsidRPr="00516644" w14:paraId="24BF1B09" w14:textId="77777777" w:rsidTr="009463C6">
        <w:trPr>
          <w:trHeight w:val="180"/>
        </w:trPr>
        <w:tc>
          <w:tcPr>
            <w:tcW w:w="4230" w:type="dxa"/>
          </w:tcPr>
          <w:p w14:paraId="1C19CC4B" w14:textId="26C0805E" w:rsidR="00256FE7" w:rsidRPr="00AC717E" w:rsidRDefault="00256FE7" w:rsidP="009463C6">
            <w:pPr>
              <w:ind w:firstLine="0"/>
              <w:jc w:val="left"/>
              <w:rPr>
                <w:sz w:val="16"/>
                <w:szCs w:val="16"/>
              </w:rPr>
            </w:pPr>
            <w:r>
              <w:rPr>
                <w:b/>
                <w:sz w:val="16"/>
                <w:szCs w:val="16"/>
              </w:rPr>
              <w:t xml:space="preserve">11. </w:t>
            </w:r>
            <w:r w:rsidRPr="00B8613F">
              <w:rPr>
                <w:b/>
                <w:sz w:val="16"/>
                <w:szCs w:val="16"/>
              </w:rPr>
              <w:t>Betweeness</w:t>
            </w:r>
            <w:r>
              <w:rPr>
                <w:sz w:val="16"/>
                <w:szCs w:val="16"/>
              </w:rPr>
              <w:t xml:space="preserve"> </w:t>
            </w:r>
            <w:r w:rsidR="001A26A9" w:rsidRPr="001A26A9">
              <w:rPr>
                <w:b/>
                <w:sz w:val="16"/>
                <w:szCs w:val="16"/>
              </w:rPr>
              <w:t>Centrality</w:t>
            </w:r>
            <w:r w:rsidR="001A26A9">
              <w:rPr>
                <w:sz w:val="16"/>
                <w:szCs w:val="16"/>
              </w:rPr>
              <w:t xml:space="preserve"> </w:t>
            </w:r>
            <w:r w:rsidRPr="00C82197">
              <w:rPr>
                <w:i/>
                <w:sz w:val="16"/>
                <w:szCs w:val="16"/>
              </w:rPr>
              <w:t xml:space="preserve">= </w:t>
            </w:r>
            <w:r w:rsidR="001A26A9" w:rsidRPr="00C82197">
              <w:rPr>
                <w:i/>
                <w:sz w:val="16"/>
                <w:szCs w:val="16"/>
              </w:rPr>
              <w:t>Node Betweenness Centrality measures how often a node appears on shortest paths between nodes in the network.</w:t>
            </w:r>
          </w:p>
        </w:tc>
      </w:tr>
      <w:tr w:rsidR="00256FE7" w:rsidRPr="00516644" w14:paraId="1DCA203F" w14:textId="77777777" w:rsidTr="009463C6">
        <w:trPr>
          <w:trHeight w:val="180"/>
        </w:trPr>
        <w:tc>
          <w:tcPr>
            <w:tcW w:w="4230" w:type="dxa"/>
          </w:tcPr>
          <w:p w14:paraId="527CEE2D" w14:textId="504D4E18" w:rsidR="00256FE7" w:rsidRPr="00AC717E" w:rsidRDefault="00256FE7" w:rsidP="009463C6">
            <w:pPr>
              <w:ind w:firstLine="0"/>
              <w:jc w:val="left"/>
              <w:rPr>
                <w:sz w:val="16"/>
                <w:szCs w:val="16"/>
              </w:rPr>
            </w:pPr>
            <w:r>
              <w:rPr>
                <w:b/>
                <w:sz w:val="16"/>
                <w:szCs w:val="16"/>
              </w:rPr>
              <w:t xml:space="preserve">12. </w:t>
            </w:r>
            <w:r w:rsidRPr="00B8613F">
              <w:rPr>
                <w:b/>
                <w:sz w:val="16"/>
                <w:szCs w:val="16"/>
              </w:rPr>
              <w:t>Clustering Coefficient</w:t>
            </w:r>
            <w:r>
              <w:rPr>
                <w:sz w:val="16"/>
                <w:szCs w:val="16"/>
              </w:rPr>
              <w:t xml:space="preserve"> =</w:t>
            </w:r>
            <w:r w:rsidR="001A26A9">
              <w:rPr>
                <w:sz w:val="16"/>
                <w:szCs w:val="16"/>
              </w:rPr>
              <w:t xml:space="preserve"> </w:t>
            </w:r>
            <w:r w:rsidR="001A26A9" w:rsidRPr="00C82197">
              <w:rPr>
                <w:i/>
                <w:sz w:val="16"/>
                <w:szCs w:val="16"/>
              </w:rPr>
              <w:t>The clustering coefficient (Watts-Strogatz), when applied to a single node, is a measure of how complete the neighborhood of a node is. When applied to an entire network, it is the average clustering coefficient over all of the nodes in the network.</w:t>
            </w:r>
          </w:p>
        </w:tc>
      </w:tr>
      <w:tr w:rsidR="00256FE7" w:rsidRPr="00516644" w14:paraId="3C0CD036" w14:textId="77777777" w:rsidTr="009463C6">
        <w:trPr>
          <w:trHeight w:val="180"/>
        </w:trPr>
        <w:tc>
          <w:tcPr>
            <w:tcW w:w="4230" w:type="dxa"/>
          </w:tcPr>
          <w:p w14:paraId="6E43D9F0" w14:textId="550DFF7F" w:rsidR="00256FE7" w:rsidRPr="00AC717E" w:rsidRDefault="00256FE7" w:rsidP="009463C6">
            <w:pPr>
              <w:ind w:firstLine="0"/>
              <w:jc w:val="left"/>
              <w:rPr>
                <w:sz w:val="16"/>
                <w:szCs w:val="16"/>
              </w:rPr>
            </w:pPr>
            <w:r>
              <w:rPr>
                <w:b/>
                <w:sz w:val="16"/>
                <w:szCs w:val="16"/>
              </w:rPr>
              <w:t xml:space="preserve">13. </w:t>
            </w:r>
            <w:r w:rsidRPr="00B8613F">
              <w:rPr>
                <w:b/>
                <w:sz w:val="16"/>
                <w:szCs w:val="16"/>
              </w:rPr>
              <w:t>Density</w:t>
            </w:r>
            <w:r>
              <w:rPr>
                <w:sz w:val="16"/>
                <w:szCs w:val="16"/>
              </w:rPr>
              <w:t xml:space="preserve"> </w:t>
            </w:r>
            <w:r w:rsidRPr="00C82197">
              <w:rPr>
                <w:i/>
                <w:sz w:val="16"/>
                <w:szCs w:val="16"/>
              </w:rPr>
              <w:t xml:space="preserve">= </w:t>
            </w:r>
            <w:r w:rsidR="001A26A9" w:rsidRPr="00C82197">
              <w:rPr>
                <w:i/>
                <w:sz w:val="16"/>
                <w:szCs w:val="16"/>
              </w:rPr>
              <w:t>Measures how close the network is to complete. A complete graph has all possible edges and density equal to 1.</w:t>
            </w:r>
          </w:p>
        </w:tc>
      </w:tr>
      <w:tr w:rsidR="00256FE7" w:rsidRPr="00516644" w14:paraId="596FB38E" w14:textId="77777777" w:rsidTr="009463C6">
        <w:trPr>
          <w:trHeight w:val="180"/>
        </w:trPr>
        <w:tc>
          <w:tcPr>
            <w:tcW w:w="4230" w:type="dxa"/>
          </w:tcPr>
          <w:p w14:paraId="529C838E" w14:textId="4974595E" w:rsidR="00256FE7" w:rsidRPr="00AC717E" w:rsidRDefault="00256FE7" w:rsidP="009463C6">
            <w:pPr>
              <w:ind w:firstLine="0"/>
              <w:jc w:val="left"/>
              <w:rPr>
                <w:sz w:val="16"/>
                <w:szCs w:val="16"/>
              </w:rPr>
            </w:pPr>
            <w:r>
              <w:rPr>
                <w:b/>
                <w:sz w:val="16"/>
                <w:szCs w:val="16"/>
              </w:rPr>
              <w:t xml:space="preserve">14. </w:t>
            </w:r>
            <w:r w:rsidRPr="00B8613F">
              <w:rPr>
                <w:b/>
                <w:sz w:val="16"/>
                <w:szCs w:val="16"/>
              </w:rPr>
              <w:t>Diameter</w:t>
            </w:r>
            <w:r>
              <w:rPr>
                <w:sz w:val="16"/>
                <w:szCs w:val="16"/>
              </w:rPr>
              <w:t xml:space="preserve"> =</w:t>
            </w:r>
            <w:r w:rsidR="001A26A9" w:rsidRPr="00C82197">
              <w:rPr>
                <w:i/>
                <w:sz w:val="16"/>
                <w:szCs w:val="16"/>
              </w:rPr>
              <w:t xml:space="preserve"> The maximal distance between all pairs of nodes.</w:t>
            </w:r>
          </w:p>
        </w:tc>
      </w:tr>
      <w:tr w:rsidR="00256FE7" w:rsidRPr="00516644" w14:paraId="4426F090" w14:textId="77777777" w:rsidTr="009463C6">
        <w:trPr>
          <w:trHeight w:val="180"/>
        </w:trPr>
        <w:tc>
          <w:tcPr>
            <w:tcW w:w="4230" w:type="dxa"/>
          </w:tcPr>
          <w:p w14:paraId="2D4827AD" w14:textId="05A975C9" w:rsidR="00256FE7" w:rsidRPr="00AC717E" w:rsidRDefault="00256FE7" w:rsidP="009463C6">
            <w:pPr>
              <w:ind w:firstLine="0"/>
              <w:jc w:val="left"/>
              <w:rPr>
                <w:sz w:val="16"/>
                <w:szCs w:val="16"/>
              </w:rPr>
            </w:pPr>
            <w:r>
              <w:rPr>
                <w:b/>
                <w:sz w:val="16"/>
                <w:szCs w:val="16"/>
              </w:rPr>
              <w:t xml:space="preserve">15. </w:t>
            </w:r>
            <w:r w:rsidRPr="00B8613F">
              <w:rPr>
                <w:b/>
                <w:sz w:val="16"/>
                <w:szCs w:val="16"/>
              </w:rPr>
              <w:t>Path Length</w:t>
            </w:r>
            <w:r>
              <w:rPr>
                <w:sz w:val="16"/>
                <w:szCs w:val="16"/>
              </w:rPr>
              <w:t xml:space="preserve"> = </w:t>
            </w:r>
            <w:r w:rsidR="001A26A9" w:rsidRPr="00C82197">
              <w:rPr>
                <w:i/>
                <w:sz w:val="16"/>
                <w:szCs w:val="16"/>
              </w:rPr>
              <w:t>The average graph-distance between all pairs of nodes.</w:t>
            </w:r>
          </w:p>
        </w:tc>
      </w:tr>
      <w:tr w:rsidR="00256FE7" w:rsidRPr="00516644" w14:paraId="65070BB3" w14:textId="77777777" w:rsidTr="009463C6">
        <w:trPr>
          <w:trHeight w:val="180"/>
        </w:trPr>
        <w:tc>
          <w:tcPr>
            <w:tcW w:w="4230" w:type="dxa"/>
          </w:tcPr>
          <w:p w14:paraId="24E7A08D" w14:textId="44EC30FB" w:rsidR="00256FE7" w:rsidRPr="00AC717E" w:rsidRDefault="00256FE7" w:rsidP="009463C6">
            <w:pPr>
              <w:ind w:firstLine="0"/>
              <w:jc w:val="left"/>
              <w:rPr>
                <w:sz w:val="16"/>
                <w:szCs w:val="16"/>
              </w:rPr>
            </w:pPr>
            <w:r>
              <w:rPr>
                <w:b/>
                <w:sz w:val="16"/>
                <w:szCs w:val="16"/>
              </w:rPr>
              <w:t xml:space="preserve">16. </w:t>
            </w:r>
            <w:r w:rsidRPr="00B8613F">
              <w:rPr>
                <w:b/>
                <w:sz w:val="16"/>
                <w:szCs w:val="16"/>
              </w:rPr>
              <w:t>Connected Components</w:t>
            </w:r>
            <w:r>
              <w:rPr>
                <w:sz w:val="16"/>
                <w:szCs w:val="16"/>
              </w:rPr>
              <w:t xml:space="preserve"> = </w:t>
            </w:r>
            <w:r w:rsidR="00B77250" w:rsidRPr="00C82197">
              <w:rPr>
                <w:i/>
                <w:sz w:val="16"/>
                <w:szCs w:val="16"/>
              </w:rPr>
              <w:t>A </w:t>
            </w:r>
            <w:r w:rsidR="00B77250" w:rsidRPr="00C82197">
              <w:rPr>
                <w:b/>
                <w:bCs/>
                <w:i/>
                <w:sz w:val="16"/>
                <w:szCs w:val="16"/>
              </w:rPr>
              <w:t>connected component</w:t>
            </w:r>
            <w:r w:rsidR="00B77250" w:rsidRPr="00C82197">
              <w:rPr>
                <w:i/>
                <w:sz w:val="16"/>
                <w:szCs w:val="16"/>
              </w:rPr>
              <w:t> of an undirected graph is a maximal set of nodes such that each pair of nodes is connected by a path.</w:t>
            </w:r>
          </w:p>
        </w:tc>
      </w:tr>
      <w:tr w:rsidR="00256FE7" w:rsidRPr="00516644" w14:paraId="1238601F" w14:textId="77777777" w:rsidTr="009463C6">
        <w:trPr>
          <w:trHeight w:val="180"/>
        </w:trPr>
        <w:tc>
          <w:tcPr>
            <w:tcW w:w="4230" w:type="dxa"/>
          </w:tcPr>
          <w:p w14:paraId="46890958" w14:textId="46F0E3E6" w:rsidR="00256FE7" w:rsidRPr="00AC717E" w:rsidRDefault="001A26A9" w:rsidP="009463C6">
            <w:pPr>
              <w:ind w:firstLine="0"/>
              <w:jc w:val="left"/>
              <w:rPr>
                <w:sz w:val="16"/>
                <w:szCs w:val="16"/>
              </w:rPr>
            </w:pPr>
            <w:r>
              <w:rPr>
                <w:b/>
                <w:sz w:val="16"/>
                <w:szCs w:val="16"/>
              </w:rPr>
              <w:t>17</w:t>
            </w:r>
            <w:r w:rsidR="00256FE7">
              <w:rPr>
                <w:b/>
                <w:sz w:val="16"/>
                <w:szCs w:val="16"/>
              </w:rPr>
              <w:t xml:space="preserve">. </w:t>
            </w:r>
            <w:r w:rsidR="00256FE7" w:rsidRPr="00B8613F">
              <w:rPr>
                <w:b/>
                <w:sz w:val="16"/>
                <w:szCs w:val="16"/>
              </w:rPr>
              <w:t>Modularity</w:t>
            </w:r>
            <w:r w:rsidR="00256FE7">
              <w:rPr>
                <w:sz w:val="16"/>
                <w:szCs w:val="16"/>
              </w:rPr>
              <w:t xml:space="preserve"> </w:t>
            </w:r>
            <w:r w:rsidR="00256FE7" w:rsidRPr="00C82197">
              <w:rPr>
                <w:i/>
                <w:sz w:val="16"/>
                <w:szCs w:val="16"/>
              </w:rPr>
              <w:t xml:space="preserve">= </w:t>
            </w:r>
            <w:r w:rsidRPr="00C82197">
              <w:rPr>
                <w:i/>
                <w:sz w:val="16"/>
                <w:szCs w:val="16"/>
              </w:rPr>
              <w:t>Measures how well a network decomposes into modular communities.</w:t>
            </w:r>
          </w:p>
        </w:tc>
      </w:tr>
    </w:tbl>
    <w:p w14:paraId="17CC2F00" w14:textId="77777777" w:rsidR="00256FE7" w:rsidRDefault="00256FE7" w:rsidP="00256FE7">
      <w:pPr>
        <w:spacing w:before="200" w:after="200" w:line="240" w:lineRule="exact"/>
        <w:ind w:firstLine="0"/>
        <w:jc w:val="left"/>
        <w:rPr>
          <w:b/>
          <w:sz w:val="22"/>
        </w:rPr>
      </w:pPr>
      <w:r>
        <w:rPr>
          <w:sz w:val="18"/>
        </w:rPr>
        <w:t>Table 3</w:t>
      </w:r>
      <w:r w:rsidRPr="00FB3F5E">
        <w:rPr>
          <w:sz w:val="18"/>
        </w:rPr>
        <w:t xml:space="preserve">: </w:t>
      </w:r>
      <w:r>
        <w:rPr>
          <w:sz w:val="18"/>
        </w:rPr>
        <w:t>Features Extracted from Shakespeare plays. Here n represents a play in graph, c character node in a graph, e edge in graph.</w:t>
      </w:r>
    </w:p>
    <w:p w14:paraId="2201982E" w14:textId="77777777" w:rsidR="003719EC" w:rsidRPr="0031147B" w:rsidRDefault="003719EC" w:rsidP="003719EC">
      <w:pPr>
        <w:pStyle w:val="Heading2"/>
        <w:numPr>
          <w:ilvl w:val="0"/>
          <w:numId w:val="0"/>
        </w:numPr>
      </w:pPr>
      <w:r>
        <w:t>3</w:t>
      </w:r>
      <w:r w:rsidRPr="0031147B">
        <w:t>.</w:t>
      </w:r>
      <w:r>
        <w:t>4</w:t>
      </w:r>
      <w:r w:rsidRPr="0031147B">
        <w:tab/>
      </w:r>
      <w:r>
        <w:t>Genre Predictor</w:t>
      </w:r>
    </w:p>
    <w:p w14:paraId="2EBBAD04" w14:textId="12F965D3" w:rsidR="00A10DCA" w:rsidRDefault="00887DC0" w:rsidP="00A10DCA">
      <w:pPr>
        <w:ind w:firstLine="0"/>
      </w:pPr>
      <w:ins w:id="377" w:author="Lawrence Evalyn" w:date="2018-05-17T18:11:00Z">
        <w:r>
          <w:t>The g</w:t>
        </w:r>
      </w:ins>
      <w:del w:id="378" w:author="Lawrence Evalyn" w:date="2018-05-17T18:11:00Z">
        <w:r w:rsidR="00935C78" w:rsidDel="00887DC0">
          <w:delText>G</w:delText>
        </w:r>
      </w:del>
      <w:r w:rsidR="00935C78">
        <w:t xml:space="preserve">enre predictor is a Support Vector Machine binary classifier which uses one vs one technique for classification. It takes in the features mentioned in Table 3 and trains the model.  We compared results with </w:t>
      </w:r>
      <w:commentRangeStart w:id="379"/>
      <w:ins w:id="380" w:author="Lawrence Evalyn" w:date="2018-05-17T18:11:00Z">
        <w:r>
          <w:t>[????]</w:t>
        </w:r>
        <w:commentRangeEnd w:id="379"/>
        <w:r>
          <w:rPr>
            <w:rStyle w:val="CommentReference"/>
          </w:rPr>
          <w:commentReference w:id="379"/>
        </w:r>
      </w:ins>
    </w:p>
    <w:p w14:paraId="406B9311" w14:textId="77777777" w:rsidR="00A10DCA" w:rsidRDefault="00A10DCA" w:rsidP="00A10DCA">
      <w:pPr>
        <w:ind w:firstLine="0"/>
      </w:pPr>
    </w:p>
    <w:p w14:paraId="39AA0A72" w14:textId="70E94792" w:rsidR="00695A6C" w:rsidRPr="00A10DCA" w:rsidRDefault="001C1C8B" w:rsidP="00A10DCA">
      <w:pPr>
        <w:ind w:firstLine="0"/>
      </w:pPr>
      <w:r>
        <w:rPr>
          <w:b/>
          <w:caps/>
          <w:sz w:val="26"/>
        </w:rPr>
        <w:t>4</w:t>
      </w:r>
      <w:r w:rsidRPr="00456441">
        <w:rPr>
          <w:b/>
          <w:caps/>
          <w:sz w:val="26"/>
        </w:rPr>
        <w:tab/>
      </w:r>
      <w:r>
        <w:rPr>
          <w:b/>
          <w:caps/>
          <w:sz w:val="26"/>
        </w:rPr>
        <w:t>Experiment</w:t>
      </w:r>
    </w:p>
    <w:p w14:paraId="24C88F82" w14:textId="279E7302" w:rsidR="00677CF9" w:rsidRPr="0031147B" w:rsidRDefault="00677CF9" w:rsidP="00677CF9">
      <w:pPr>
        <w:pStyle w:val="Heading2"/>
        <w:numPr>
          <w:ilvl w:val="0"/>
          <w:numId w:val="0"/>
        </w:numPr>
      </w:pPr>
      <w:r>
        <w:t>4</w:t>
      </w:r>
      <w:r w:rsidRPr="0031147B">
        <w:t>.</w:t>
      </w:r>
      <w:r>
        <w:t>1</w:t>
      </w:r>
      <w:r w:rsidRPr="0031147B">
        <w:tab/>
      </w:r>
      <w:r>
        <w:t>Dataset</w:t>
      </w:r>
    </w:p>
    <w:p w14:paraId="35BCB041" w14:textId="50DA5B9A" w:rsidR="00202EB4" w:rsidRDefault="009B0898" w:rsidP="00A10DCA">
      <w:pPr>
        <w:spacing w:line="240" w:lineRule="auto"/>
        <w:ind w:firstLine="0"/>
      </w:pPr>
      <w:r>
        <w:t>Our dataset consisted of 37 Shakespeare plays. We used TEI encoded xml format of the plays. XML format was chosen as it was much easier to fetch the information required from the play along with maintaining accuracy in the extraction.</w:t>
      </w:r>
      <w:r w:rsidR="00114F42">
        <w:t xml:space="preserve"> </w:t>
      </w:r>
      <w:r>
        <w:t>The dataset was downloaded from exit-db.org which contained above mentioned digital format of the orginal Shakespeare Plays.</w:t>
      </w:r>
    </w:p>
    <w:p w14:paraId="63F90420" w14:textId="77777777" w:rsidR="009B0898" w:rsidRDefault="009B0898" w:rsidP="009B0898">
      <w:pPr>
        <w:spacing w:line="240" w:lineRule="auto"/>
        <w:ind w:firstLine="397"/>
      </w:pPr>
    </w:p>
    <w:p w14:paraId="7C5A4C16" w14:textId="5BB072C2" w:rsidR="00677CF9" w:rsidRDefault="00256F66" w:rsidP="00A10DCA">
      <w:pPr>
        <w:spacing w:line="240" w:lineRule="auto"/>
        <w:ind w:firstLine="0"/>
      </w:pPr>
      <w:r>
        <w:t>For our dataset, w</w:t>
      </w:r>
      <w:r w:rsidR="00202EB4">
        <w:t xml:space="preserve">e </w:t>
      </w:r>
      <w:r w:rsidR="009B0898">
        <w:t>used</w:t>
      </w:r>
      <w:r w:rsidR="00202EB4">
        <w:t xml:space="preserve"> </w:t>
      </w:r>
      <w:r w:rsidR="009B0898">
        <w:t>31 plays as a training set</w:t>
      </w:r>
      <w:r w:rsidR="003D5CA6">
        <w:t xml:space="preserve">, </w:t>
      </w:r>
      <w:r w:rsidR="00316AF8">
        <w:t xml:space="preserve">and </w:t>
      </w:r>
      <w:r w:rsidR="009B0898">
        <w:t xml:space="preserve">remaining 6 as a test set. </w:t>
      </w:r>
      <w:ins w:id="381" w:author="Lawrence Evalyn" w:date="2018-05-17T18:12:00Z">
        <w:r w:rsidR="00887DC0">
          <w:t>The t</w:t>
        </w:r>
      </w:ins>
      <w:del w:id="382" w:author="Lawrence Evalyn" w:date="2018-05-17T18:12:00Z">
        <w:r w:rsidR="009B0898" w:rsidDel="00887DC0">
          <w:delText>T</w:delText>
        </w:r>
      </w:del>
      <w:r w:rsidR="009B0898">
        <w:t xml:space="preserve">est set conatined two plays from each genre. For 5 fold cross-validation we </w:t>
      </w:r>
      <w:r w:rsidR="009B0898">
        <w:lastRenderedPageBreak/>
        <w:t xml:space="preserve">used all 37 plays. For validation set, we downloaded six plays other than Shakespeare’s to validate how well our model performed in general. </w:t>
      </w:r>
    </w:p>
    <w:p w14:paraId="1BACE35A" w14:textId="6DF2191F" w:rsidR="001C1C8B" w:rsidRDefault="001C1C8B" w:rsidP="001C1C8B">
      <w:pPr>
        <w:pStyle w:val="Heading2"/>
        <w:numPr>
          <w:ilvl w:val="0"/>
          <w:numId w:val="0"/>
        </w:numPr>
      </w:pPr>
      <w:r>
        <w:t>4</w:t>
      </w:r>
      <w:r w:rsidRPr="0031147B">
        <w:t>.</w:t>
      </w:r>
      <w:r w:rsidR="00677CF9">
        <w:t>2</w:t>
      </w:r>
      <w:r w:rsidRPr="0031147B">
        <w:tab/>
      </w:r>
      <w:r w:rsidR="00DB0AAA">
        <w:t>Experimental Setup</w:t>
      </w:r>
      <w:r w:rsidR="00B311E7">
        <w:t xml:space="preserve"> (Rephrase)</w:t>
      </w:r>
    </w:p>
    <w:p w14:paraId="548C3D11" w14:textId="3EB6AC75" w:rsidR="00477732" w:rsidRPr="00FD0C0C" w:rsidRDefault="003719EC" w:rsidP="00DB5949">
      <w:pPr>
        <w:spacing w:line="240" w:lineRule="auto"/>
        <w:ind w:firstLine="0"/>
      </w:pPr>
      <w:r>
        <w:t xml:space="preserve">We then use our generated network graphs to test our central question: whether the social network enacted by a play’s characters can be used as a proxy for features of the play’s narrative content. More specifically, we ask whether social networks can be used to distinguish between the dramatic genres of tragedy, comedy, and history. Using a support vector machine with five-fold cross-validation, we tested 17 different mathematical features of the networks. </w:t>
      </w:r>
      <w:r w:rsidR="00B311E7">
        <w:t>We tested with how well individual features were able to distinguish between diff</w:t>
      </w:r>
      <w:ins w:id="383" w:author="Lawrence Evalyn" w:date="2018-05-17T18:13:00Z">
        <w:r w:rsidR="00887DC0">
          <w:t>e</w:t>
        </w:r>
      </w:ins>
      <w:r w:rsidR="00B311E7">
        <w:t>ren</w:t>
      </w:r>
      <w:del w:id="384" w:author="Lawrence Evalyn" w:date="2018-05-17T18:14:00Z">
        <w:r w:rsidR="00B311E7" w:rsidDel="00887DC0">
          <w:delText>e</w:delText>
        </w:r>
      </w:del>
      <w:r w:rsidR="00B311E7">
        <w:t>t genres. Second test comprised of various combinations of pair of features and third combination was combination of three features at a time to predict genre. Upcoming section discusses the findings.</w:t>
      </w:r>
    </w:p>
    <w:p w14:paraId="0B6C7879" w14:textId="3DC6BBBC" w:rsidR="008D180C" w:rsidRDefault="008D180C" w:rsidP="008D180C">
      <w:pPr>
        <w:pStyle w:val="Heading2"/>
        <w:numPr>
          <w:ilvl w:val="0"/>
          <w:numId w:val="0"/>
        </w:numPr>
      </w:pPr>
      <w:r>
        <w:t>4.</w:t>
      </w:r>
      <w:r w:rsidR="009E66CD">
        <w:t>3</w:t>
      </w:r>
      <w:r>
        <w:t xml:space="preserve"> </w:t>
      </w:r>
      <w:r w:rsidR="00DB0AAA">
        <w:t>Results</w:t>
      </w:r>
    </w:p>
    <w:p w14:paraId="4F374FE6" w14:textId="40A1CCFD" w:rsidR="00FD0C0C" w:rsidRDefault="00B311E7" w:rsidP="0059292C">
      <w:pPr>
        <w:spacing w:line="240" w:lineRule="auto"/>
        <w:ind w:firstLine="0"/>
        <w:rPr>
          <w:b/>
          <w:sz w:val="22"/>
        </w:rPr>
      </w:pPr>
      <w:r w:rsidRPr="004F42DB">
        <w:rPr>
          <w:b/>
          <w:sz w:val="22"/>
        </w:rPr>
        <w:t>4.3.1 Single Feature Accuracy</w:t>
      </w:r>
    </w:p>
    <w:p w14:paraId="1A41E9B8" w14:textId="77777777" w:rsidR="00A10DCA" w:rsidRPr="004F42DB" w:rsidRDefault="00A10DCA" w:rsidP="0059292C">
      <w:pPr>
        <w:spacing w:line="240" w:lineRule="auto"/>
        <w:ind w:firstLine="0"/>
        <w:rPr>
          <w:b/>
          <w:sz w:val="22"/>
        </w:rPr>
      </w:pPr>
    </w:p>
    <w:p w14:paraId="1DC9AD25" w14:textId="58030CEC" w:rsidR="00B311E7" w:rsidRDefault="00B311E7" w:rsidP="0059292C">
      <w:pPr>
        <w:spacing w:line="240" w:lineRule="auto"/>
        <w:ind w:firstLine="0"/>
      </w:pPr>
      <w:r>
        <w:t xml:space="preserve">First test was based on identifying genre using only single feature at a time. </w:t>
      </w:r>
      <w:r w:rsidR="0059292C">
        <w:t>No single feature was independently s</w:t>
      </w:r>
      <w:r w:rsidR="004F42DB">
        <w:t>ufficient to identify the genre.</w:t>
      </w:r>
      <w:r w:rsidR="0059292C">
        <w:t xml:space="preserve"> </w:t>
      </w:r>
      <w:r w:rsidR="004F42DB">
        <w:t>Graph density provided maximum accuracy for genre identification using single feature.</w:t>
      </w:r>
    </w:p>
    <w:p w14:paraId="2E2982F2" w14:textId="09914FF7" w:rsidR="00B311E7" w:rsidRDefault="00B311E7" w:rsidP="0059292C">
      <w:pPr>
        <w:spacing w:line="240" w:lineRule="auto"/>
        <w:ind w:firstLine="0"/>
      </w:pPr>
    </w:p>
    <w:tbl>
      <w:tblPr>
        <w:tblStyle w:val="TableGrid"/>
        <w:tblW w:w="0" w:type="auto"/>
        <w:tblLook w:val="04A0" w:firstRow="1" w:lastRow="0" w:firstColumn="1" w:lastColumn="0" w:noHBand="0" w:noVBand="1"/>
      </w:tblPr>
      <w:tblGrid>
        <w:gridCol w:w="2875"/>
        <w:gridCol w:w="1367"/>
      </w:tblGrid>
      <w:tr w:rsidR="00B311E7" w14:paraId="15285A08" w14:textId="77777777" w:rsidTr="00B311E7">
        <w:trPr>
          <w:trHeight w:val="162"/>
        </w:trPr>
        <w:tc>
          <w:tcPr>
            <w:tcW w:w="2875" w:type="dxa"/>
          </w:tcPr>
          <w:p w14:paraId="29941BE4" w14:textId="7041E2F8" w:rsidR="00B311E7" w:rsidRPr="00B311E7" w:rsidRDefault="00B311E7" w:rsidP="0059292C">
            <w:pPr>
              <w:spacing w:line="240" w:lineRule="auto"/>
              <w:ind w:firstLine="0"/>
              <w:rPr>
                <w:b/>
              </w:rPr>
            </w:pPr>
            <w:r w:rsidRPr="00B311E7">
              <w:rPr>
                <w:b/>
              </w:rPr>
              <w:t>Feature</w:t>
            </w:r>
          </w:p>
        </w:tc>
        <w:tc>
          <w:tcPr>
            <w:tcW w:w="1367" w:type="dxa"/>
          </w:tcPr>
          <w:p w14:paraId="31FEC069" w14:textId="5DB1852C" w:rsidR="00B311E7" w:rsidRPr="00B311E7" w:rsidRDefault="00B311E7" w:rsidP="00B311E7">
            <w:pPr>
              <w:spacing w:line="240" w:lineRule="auto"/>
              <w:ind w:firstLine="0"/>
              <w:jc w:val="right"/>
              <w:rPr>
                <w:b/>
              </w:rPr>
            </w:pPr>
            <w:r w:rsidRPr="00B311E7">
              <w:rPr>
                <w:b/>
              </w:rPr>
              <w:t>Accuracy</w:t>
            </w:r>
          </w:p>
        </w:tc>
      </w:tr>
      <w:tr w:rsidR="00B311E7" w14:paraId="23F0B479" w14:textId="77777777" w:rsidTr="00B311E7">
        <w:tc>
          <w:tcPr>
            <w:tcW w:w="2875" w:type="dxa"/>
          </w:tcPr>
          <w:p w14:paraId="4812AF3C" w14:textId="14974737" w:rsidR="00B311E7" w:rsidRDefault="00B311E7" w:rsidP="0059292C">
            <w:pPr>
              <w:spacing w:line="240" w:lineRule="auto"/>
              <w:ind w:firstLine="0"/>
            </w:pPr>
            <w:r>
              <w:t xml:space="preserve">Total No. of </w:t>
            </w:r>
            <w:r w:rsidRPr="00B311E7">
              <w:t>Characters</w:t>
            </w:r>
          </w:p>
        </w:tc>
        <w:tc>
          <w:tcPr>
            <w:tcW w:w="1367" w:type="dxa"/>
          </w:tcPr>
          <w:p w14:paraId="0FD971D5" w14:textId="66D87218" w:rsidR="00B311E7" w:rsidRDefault="00B311E7" w:rsidP="00B311E7">
            <w:pPr>
              <w:spacing w:line="240" w:lineRule="auto"/>
              <w:ind w:firstLine="0"/>
              <w:jc w:val="right"/>
            </w:pPr>
            <w:r w:rsidRPr="00B311E7">
              <w:t>66.6</w:t>
            </w:r>
            <w:r>
              <w:t>7</w:t>
            </w:r>
          </w:p>
        </w:tc>
      </w:tr>
      <w:tr w:rsidR="00B311E7" w14:paraId="74ECB631" w14:textId="77777777" w:rsidTr="00B311E7">
        <w:tc>
          <w:tcPr>
            <w:tcW w:w="2875" w:type="dxa"/>
          </w:tcPr>
          <w:p w14:paraId="6448535B" w14:textId="6C9724C7" w:rsidR="00B311E7" w:rsidRDefault="00B311E7" w:rsidP="0059292C">
            <w:pPr>
              <w:spacing w:line="240" w:lineRule="auto"/>
              <w:ind w:firstLine="0"/>
            </w:pPr>
            <w:r>
              <w:t>Total No. of Edges</w:t>
            </w:r>
          </w:p>
        </w:tc>
        <w:tc>
          <w:tcPr>
            <w:tcW w:w="1367" w:type="dxa"/>
          </w:tcPr>
          <w:p w14:paraId="45B2BC40" w14:textId="7DA14EE8" w:rsidR="00B311E7" w:rsidRDefault="00B311E7" w:rsidP="00B311E7">
            <w:pPr>
              <w:spacing w:line="240" w:lineRule="auto"/>
              <w:ind w:firstLine="0"/>
              <w:jc w:val="right"/>
            </w:pPr>
            <w:r>
              <w:t>50</w:t>
            </w:r>
          </w:p>
        </w:tc>
      </w:tr>
      <w:tr w:rsidR="00B311E7" w14:paraId="5114D223" w14:textId="77777777" w:rsidTr="00B311E7">
        <w:tc>
          <w:tcPr>
            <w:tcW w:w="2875" w:type="dxa"/>
          </w:tcPr>
          <w:p w14:paraId="381678ED" w14:textId="54198D20" w:rsidR="00B311E7" w:rsidRDefault="00B311E7" w:rsidP="0059292C">
            <w:pPr>
              <w:spacing w:line="240" w:lineRule="auto"/>
              <w:ind w:firstLine="0"/>
            </w:pPr>
            <w:r>
              <w:t>Total No. of Words</w:t>
            </w:r>
          </w:p>
        </w:tc>
        <w:tc>
          <w:tcPr>
            <w:tcW w:w="1367" w:type="dxa"/>
          </w:tcPr>
          <w:p w14:paraId="5129F124" w14:textId="7F9CCF7B" w:rsidR="00B311E7" w:rsidRDefault="00B311E7" w:rsidP="00B311E7">
            <w:pPr>
              <w:spacing w:line="240" w:lineRule="auto"/>
              <w:ind w:firstLine="0"/>
              <w:jc w:val="right"/>
            </w:pPr>
            <w:r>
              <w:t>50</w:t>
            </w:r>
          </w:p>
        </w:tc>
      </w:tr>
      <w:tr w:rsidR="00B311E7" w14:paraId="5353D005" w14:textId="77777777" w:rsidTr="00B311E7">
        <w:tc>
          <w:tcPr>
            <w:tcW w:w="2875" w:type="dxa"/>
          </w:tcPr>
          <w:p w14:paraId="26CE5D50" w14:textId="51099D94" w:rsidR="00B311E7" w:rsidRDefault="00B311E7" w:rsidP="0059292C">
            <w:pPr>
              <w:spacing w:line="240" w:lineRule="auto"/>
              <w:ind w:firstLine="0"/>
            </w:pPr>
            <w:r>
              <w:t>Total No. of Lines</w:t>
            </w:r>
          </w:p>
        </w:tc>
        <w:tc>
          <w:tcPr>
            <w:tcW w:w="1367" w:type="dxa"/>
          </w:tcPr>
          <w:p w14:paraId="55DE7C4F" w14:textId="53F9CB8F" w:rsidR="00B311E7" w:rsidRDefault="00B311E7" w:rsidP="00B311E7">
            <w:pPr>
              <w:spacing w:line="240" w:lineRule="auto"/>
              <w:ind w:firstLine="0"/>
              <w:jc w:val="right"/>
            </w:pPr>
            <w:r w:rsidRPr="00B311E7">
              <w:t>66.6</w:t>
            </w:r>
            <w:r>
              <w:t>7</w:t>
            </w:r>
          </w:p>
        </w:tc>
      </w:tr>
      <w:tr w:rsidR="00B311E7" w14:paraId="195B2F04" w14:textId="77777777" w:rsidTr="00B311E7">
        <w:tc>
          <w:tcPr>
            <w:tcW w:w="2875" w:type="dxa"/>
          </w:tcPr>
          <w:p w14:paraId="51602A2E" w14:textId="73E7032D" w:rsidR="00B311E7" w:rsidRDefault="00B311E7" w:rsidP="0059292C">
            <w:pPr>
              <w:spacing w:line="240" w:lineRule="auto"/>
              <w:ind w:firstLine="0"/>
            </w:pPr>
            <w:r>
              <w:t xml:space="preserve">Average </w:t>
            </w:r>
            <w:r w:rsidRPr="00B311E7">
              <w:t>Criticality</w:t>
            </w:r>
          </w:p>
        </w:tc>
        <w:tc>
          <w:tcPr>
            <w:tcW w:w="1367" w:type="dxa"/>
          </w:tcPr>
          <w:p w14:paraId="713F02CC" w14:textId="5CB51EB7" w:rsidR="00B311E7" w:rsidRDefault="00B311E7" w:rsidP="00B311E7">
            <w:pPr>
              <w:spacing w:line="240" w:lineRule="auto"/>
              <w:ind w:firstLine="0"/>
              <w:jc w:val="right"/>
            </w:pPr>
            <w:r>
              <w:t>50</w:t>
            </w:r>
          </w:p>
        </w:tc>
      </w:tr>
      <w:tr w:rsidR="00B311E7" w14:paraId="44F5B9E2" w14:textId="77777777" w:rsidTr="00B311E7">
        <w:tc>
          <w:tcPr>
            <w:tcW w:w="2875" w:type="dxa"/>
          </w:tcPr>
          <w:p w14:paraId="5A277D4D" w14:textId="5EA5B69E" w:rsidR="00B311E7" w:rsidRDefault="00B311E7" w:rsidP="00B311E7">
            <w:pPr>
              <w:spacing w:line="240" w:lineRule="auto"/>
              <w:ind w:firstLine="0"/>
              <w:jc w:val="left"/>
            </w:pPr>
            <w:r>
              <w:t>Average Eigenvector Centrality</w:t>
            </w:r>
          </w:p>
        </w:tc>
        <w:tc>
          <w:tcPr>
            <w:tcW w:w="1367" w:type="dxa"/>
          </w:tcPr>
          <w:p w14:paraId="37FECC70" w14:textId="788D998A" w:rsidR="00B311E7" w:rsidRDefault="00B311E7" w:rsidP="00B311E7">
            <w:pPr>
              <w:spacing w:line="240" w:lineRule="auto"/>
              <w:ind w:firstLine="0"/>
              <w:jc w:val="right"/>
            </w:pPr>
            <w:r>
              <w:t>33.33</w:t>
            </w:r>
          </w:p>
        </w:tc>
      </w:tr>
      <w:tr w:rsidR="00B311E7" w14:paraId="3C9CFFAA" w14:textId="77777777" w:rsidTr="00B311E7">
        <w:tc>
          <w:tcPr>
            <w:tcW w:w="2875" w:type="dxa"/>
          </w:tcPr>
          <w:p w14:paraId="21E8DABC" w14:textId="2B6628D7" w:rsidR="00B311E7" w:rsidRDefault="00B311E7" w:rsidP="0059292C">
            <w:pPr>
              <w:spacing w:line="240" w:lineRule="auto"/>
              <w:ind w:firstLine="0"/>
            </w:pPr>
            <w:r>
              <w:t>Average Eccentricity</w:t>
            </w:r>
          </w:p>
        </w:tc>
        <w:tc>
          <w:tcPr>
            <w:tcW w:w="1367" w:type="dxa"/>
          </w:tcPr>
          <w:p w14:paraId="7D1C2AA5" w14:textId="4AAE75A2" w:rsidR="00B311E7" w:rsidRDefault="00B311E7" w:rsidP="00B311E7">
            <w:pPr>
              <w:spacing w:line="240" w:lineRule="auto"/>
              <w:ind w:firstLine="0"/>
              <w:jc w:val="right"/>
            </w:pPr>
            <w:r>
              <w:t>50</w:t>
            </w:r>
          </w:p>
        </w:tc>
      </w:tr>
      <w:tr w:rsidR="00B311E7" w14:paraId="3E9A3A40" w14:textId="77777777" w:rsidTr="00B311E7">
        <w:tc>
          <w:tcPr>
            <w:tcW w:w="2875" w:type="dxa"/>
          </w:tcPr>
          <w:p w14:paraId="30499DC9" w14:textId="1E5E326A" w:rsidR="00B311E7" w:rsidRDefault="00B311E7" w:rsidP="0059292C">
            <w:pPr>
              <w:spacing w:line="240" w:lineRule="auto"/>
              <w:ind w:firstLine="0"/>
            </w:pPr>
            <w:r>
              <w:t>Average Closeness Centrality</w:t>
            </w:r>
          </w:p>
        </w:tc>
        <w:tc>
          <w:tcPr>
            <w:tcW w:w="1367" w:type="dxa"/>
          </w:tcPr>
          <w:p w14:paraId="1336F679" w14:textId="336024C0" w:rsidR="00B311E7" w:rsidRDefault="00B311E7" w:rsidP="00B311E7">
            <w:pPr>
              <w:spacing w:line="240" w:lineRule="auto"/>
              <w:ind w:firstLine="0"/>
              <w:jc w:val="right"/>
            </w:pPr>
            <w:r>
              <w:t>50</w:t>
            </w:r>
          </w:p>
        </w:tc>
      </w:tr>
      <w:tr w:rsidR="00B311E7" w14:paraId="4BFC7738" w14:textId="77777777" w:rsidTr="00B311E7">
        <w:tc>
          <w:tcPr>
            <w:tcW w:w="2875" w:type="dxa"/>
          </w:tcPr>
          <w:p w14:paraId="3DB98F3A" w14:textId="364EEEAC" w:rsidR="00B311E7" w:rsidRDefault="00B311E7" w:rsidP="0059292C">
            <w:pPr>
              <w:spacing w:line="240" w:lineRule="auto"/>
              <w:ind w:firstLine="0"/>
            </w:pPr>
            <w:r>
              <w:t>Average Harmonic Centrality</w:t>
            </w:r>
          </w:p>
        </w:tc>
        <w:tc>
          <w:tcPr>
            <w:tcW w:w="1367" w:type="dxa"/>
          </w:tcPr>
          <w:p w14:paraId="12B88614" w14:textId="537F0FB0" w:rsidR="00B311E7" w:rsidRDefault="00B311E7" w:rsidP="00B311E7">
            <w:pPr>
              <w:spacing w:line="240" w:lineRule="auto"/>
              <w:ind w:firstLine="0"/>
              <w:jc w:val="right"/>
            </w:pPr>
            <w:r>
              <w:t>33.33</w:t>
            </w:r>
          </w:p>
        </w:tc>
      </w:tr>
      <w:tr w:rsidR="00B311E7" w14:paraId="7FB78C23" w14:textId="77777777" w:rsidTr="00B311E7">
        <w:tc>
          <w:tcPr>
            <w:tcW w:w="2875" w:type="dxa"/>
          </w:tcPr>
          <w:p w14:paraId="2F7683E6" w14:textId="32644865" w:rsidR="00B311E7" w:rsidRDefault="00B311E7" w:rsidP="0059292C">
            <w:pPr>
              <w:spacing w:line="240" w:lineRule="auto"/>
              <w:ind w:firstLine="0"/>
            </w:pPr>
            <w:r>
              <w:t>Average Betweenness Centrality</w:t>
            </w:r>
          </w:p>
        </w:tc>
        <w:tc>
          <w:tcPr>
            <w:tcW w:w="1367" w:type="dxa"/>
          </w:tcPr>
          <w:p w14:paraId="70AEDF40" w14:textId="41C1044D" w:rsidR="00B311E7" w:rsidRDefault="00B311E7" w:rsidP="00B311E7">
            <w:pPr>
              <w:spacing w:line="240" w:lineRule="auto"/>
              <w:ind w:firstLine="0"/>
              <w:jc w:val="right"/>
            </w:pPr>
            <w:r>
              <w:t>33.33</w:t>
            </w:r>
          </w:p>
        </w:tc>
      </w:tr>
      <w:tr w:rsidR="00B311E7" w14:paraId="0D1CE903" w14:textId="77777777" w:rsidTr="00B311E7">
        <w:tc>
          <w:tcPr>
            <w:tcW w:w="2875" w:type="dxa"/>
          </w:tcPr>
          <w:p w14:paraId="3F881E84" w14:textId="779436B4" w:rsidR="00B311E7" w:rsidRDefault="00B311E7" w:rsidP="0059292C">
            <w:pPr>
              <w:spacing w:line="240" w:lineRule="auto"/>
              <w:ind w:firstLine="0"/>
            </w:pPr>
            <w:r>
              <w:t>Average Clustering Coefficient</w:t>
            </w:r>
          </w:p>
        </w:tc>
        <w:tc>
          <w:tcPr>
            <w:tcW w:w="1367" w:type="dxa"/>
          </w:tcPr>
          <w:p w14:paraId="640774E9" w14:textId="2E65364C" w:rsidR="00B311E7" w:rsidRDefault="00B311E7" w:rsidP="00B311E7">
            <w:pPr>
              <w:spacing w:line="240" w:lineRule="auto"/>
              <w:ind w:firstLine="0"/>
              <w:jc w:val="right"/>
            </w:pPr>
            <w:r>
              <w:t>50</w:t>
            </w:r>
          </w:p>
        </w:tc>
      </w:tr>
      <w:tr w:rsidR="00B311E7" w14:paraId="32A8D771" w14:textId="77777777" w:rsidTr="00B311E7">
        <w:tc>
          <w:tcPr>
            <w:tcW w:w="2875" w:type="dxa"/>
          </w:tcPr>
          <w:p w14:paraId="2923CDD1" w14:textId="08898F11" w:rsidR="00B311E7" w:rsidRDefault="00B311E7" w:rsidP="0059292C">
            <w:pPr>
              <w:spacing w:line="240" w:lineRule="auto"/>
              <w:ind w:firstLine="0"/>
            </w:pPr>
            <w:r>
              <w:t>Graph Density</w:t>
            </w:r>
          </w:p>
        </w:tc>
        <w:tc>
          <w:tcPr>
            <w:tcW w:w="1367" w:type="dxa"/>
          </w:tcPr>
          <w:p w14:paraId="5D9B8777" w14:textId="56EFA7A3" w:rsidR="00B311E7" w:rsidRDefault="00B311E7" w:rsidP="00B311E7">
            <w:pPr>
              <w:spacing w:line="240" w:lineRule="auto"/>
              <w:ind w:firstLine="0"/>
              <w:jc w:val="right"/>
            </w:pPr>
            <w:r>
              <w:t>83.33</w:t>
            </w:r>
          </w:p>
        </w:tc>
      </w:tr>
      <w:tr w:rsidR="00B311E7" w14:paraId="6687BD6F" w14:textId="77777777" w:rsidTr="00B311E7">
        <w:tc>
          <w:tcPr>
            <w:tcW w:w="2875" w:type="dxa"/>
          </w:tcPr>
          <w:p w14:paraId="125DE385" w14:textId="75B17940" w:rsidR="00B311E7" w:rsidRDefault="00B311E7" w:rsidP="0059292C">
            <w:pPr>
              <w:spacing w:line="240" w:lineRule="auto"/>
              <w:ind w:firstLine="0"/>
            </w:pPr>
            <w:r>
              <w:t>Diameter</w:t>
            </w:r>
          </w:p>
        </w:tc>
        <w:tc>
          <w:tcPr>
            <w:tcW w:w="1367" w:type="dxa"/>
          </w:tcPr>
          <w:p w14:paraId="36EE1426" w14:textId="63A7653F" w:rsidR="00B311E7" w:rsidRDefault="00B311E7" w:rsidP="00B311E7">
            <w:pPr>
              <w:spacing w:line="240" w:lineRule="auto"/>
              <w:ind w:firstLine="0"/>
              <w:jc w:val="right"/>
            </w:pPr>
            <w:r>
              <w:t>33.33</w:t>
            </w:r>
          </w:p>
        </w:tc>
      </w:tr>
      <w:tr w:rsidR="00B311E7" w14:paraId="309C108E" w14:textId="77777777" w:rsidTr="00B311E7">
        <w:tc>
          <w:tcPr>
            <w:tcW w:w="2875" w:type="dxa"/>
          </w:tcPr>
          <w:p w14:paraId="007B3E0B" w14:textId="06793F61" w:rsidR="00B311E7" w:rsidRDefault="00B311E7" w:rsidP="0059292C">
            <w:pPr>
              <w:spacing w:line="240" w:lineRule="auto"/>
              <w:ind w:firstLine="0"/>
            </w:pPr>
            <w:r>
              <w:t>Path Length</w:t>
            </w:r>
          </w:p>
        </w:tc>
        <w:tc>
          <w:tcPr>
            <w:tcW w:w="1367" w:type="dxa"/>
          </w:tcPr>
          <w:p w14:paraId="1307E2FF" w14:textId="15D5681D" w:rsidR="00B311E7" w:rsidRDefault="00B311E7" w:rsidP="00B311E7">
            <w:pPr>
              <w:spacing w:line="240" w:lineRule="auto"/>
              <w:ind w:firstLine="0"/>
              <w:jc w:val="right"/>
            </w:pPr>
            <w:r>
              <w:t>66.67</w:t>
            </w:r>
          </w:p>
        </w:tc>
      </w:tr>
      <w:tr w:rsidR="00B311E7" w14:paraId="2F0B7828" w14:textId="77777777" w:rsidTr="00B311E7">
        <w:tc>
          <w:tcPr>
            <w:tcW w:w="2875" w:type="dxa"/>
          </w:tcPr>
          <w:p w14:paraId="6E33D43D" w14:textId="36C98344" w:rsidR="00B311E7" w:rsidRDefault="00B311E7" w:rsidP="0059292C">
            <w:pPr>
              <w:spacing w:line="240" w:lineRule="auto"/>
              <w:ind w:firstLine="0"/>
            </w:pPr>
            <w:r>
              <w:t>Connected Components</w:t>
            </w:r>
          </w:p>
        </w:tc>
        <w:tc>
          <w:tcPr>
            <w:tcW w:w="1367" w:type="dxa"/>
          </w:tcPr>
          <w:p w14:paraId="556216A4" w14:textId="3FBD3870" w:rsidR="00B311E7" w:rsidRDefault="00B311E7" w:rsidP="00B311E7">
            <w:pPr>
              <w:spacing w:line="240" w:lineRule="auto"/>
              <w:ind w:firstLine="0"/>
              <w:jc w:val="right"/>
            </w:pPr>
            <w:r>
              <w:t>66.67</w:t>
            </w:r>
          </w:p>
        </w:tc>
      </w:tr>
      <w:tr w:rsidR="00B311E7" w14:paraId="27BA0727" w14:textId="77777777" w:rsidTr="00B311E7">
        <w:tc>
          <w:tcPr>
            <w:tcW w:w="2875" w:type="dxa"/>
          </w:tcPr>
          <w:p w14:paraId="3FF47568" w14:textId="7EF4AF36" w:rsidR="00B311E7" w:rsidRDefault="00B311E7" w:rsidP="0059292C">
            <w:pPr>
              <w:spacing w:line="240" w:lineRule="auto"/>
              <w:ind w:firstLine="0"/>
            </w:pPr>
            <w:r>
              <w:t>Average Degree</w:t>
            </w:r>
          </w:p>
        </w:tc>
        <w:tc>
          <w:tcPr>
            <w:tcW w:w="1367" w:type="dxa"/>
          </w:tcPr>
          <w:p w14:paraId="2048E65B" w14:textId="42FD4B52" w:rsidR="00B311E7" w:rsidRDefault="00B311E7" w:rsidP="00B311E7">
            <w:pPr>
              <w:spacing w:line="240" w:lineRule="auto"/>
              <w:ind w:firstLine="0"/>
              <w:jc w:val="right"/>
            </w:pPr>
            <w:r>
              <w:t>66.67</w:t>
            </w:r>
          </w:p>
        </w:tc>
      </w:tr>
      <w:tr w:rsidR="00B311E7" w14:paraId="6EF9A25A" w14:textId="77777777" w:rsidTr="00B311E7">
        <w:tc>
          <w:tcPr>
            <w:tcW w:w="2875" w:type="dxa"/>
          </w:tcPr>
          <w:p w14:paraId="13FD77F5" w14:textId="1C6106D2" w:rsidR="00B311E7" w:rsidRDefault="00B311E7" w:rsidP="0059292C">
            <w:pPr>
              <w:spacing w:line="240" w:lineRule="auto"/>
              <w:ind w:firstLine="0"/>
            </w:pPr>
            <w:r>
              <w:t>Modularity</w:t>
            </w:r>
          </w:p>
        </w:tc>
        <w:tc>
          <w:tcPr>
            <w:tcW w:w="1367" w:type="dxa"/>
          </w:tcPr>
          <w:p w14:paraId="7DEFAE2B" w14:textId="3DA3418E" w:rsidR="00B311E7" w:rsidRDefault="00B311E7" w:rsidP="00B311E7">
            <w:pPr>
              <w:spacing w:line="240" w:lineRule="auto"/>
              <w:ind w:firstLine="0"/>
              <w:jc w:val="right"/>
            </w:pPr>
            <w:r>
              <w:t>50</w:t>
            </w:r>
          </w:p>
        </w:tc>
      </w:tr>
    </w:tbl>
    <w:p w14:paraId="022BF127" w14:textId="77777777" w:rsidR="004F42DB" w:rsidRDefault="004F42DB" w:rsidP="0059292C">
      <w:pPr>
        <w:spacing w:line="240" w:lineRule="auto"/>
        <w:ind w:firstLine="0"/>
      </w:pPr>
    </w:p>
    <w:p w14:paraId="1DC23B62" w14:textId="7A7EFC72" w:rsidR="00B311E7" w:rsidRDefault="004F42DB" w:rsidP="0059292C">
      <w:pPr>
        <w:spacing w:line="240" w:lineRule="auto"/>
        <w:ind w:firstLine="0"/>
      </w:pPr>
      <w:r>
        <w:t>Table 4. Gernre Prediction Accuracy using Single Feature</w:t>
      </w:r>
    </w:p>
    <w:p w14:paraId="74A787EA" w14:textId="77777777" w:rsidR="00A10DCA" w:rsidRDefault="00A10DCA" w:rsidP="0059292C">
      <w:pPr>
        <w:spacing w:line="240" w:lineRule="auto"/>
        <w:ind w:firstLine="0"/>
      </w:pPr>
    </w:p>
    <w:p w14:paraId="3F6CDDB1" w14:textId="23E05B6A" w:rsidR="00B311E7" w:rsidRPr="004F42DB" w:rsidRDefault="00B311E7" w:rsidP="00B311E7">
      <w:pPr>
        <w:spacing w:line="240" w:lineRule="auto"/>
        <w:ind w:firstLine="0"/>
        <w:rPr>
          <w:b/>
          <w:sz w:val="22"/>
        </w:rPr>
      </w:pPr>
      <w:r w:rsidRPr="004F42DB">
        <w:rPr>
          <w:b/>
          <w:sz w:val="22"/>
        </w:rPr>
        <w:t>4.3.2 Pair of  Features Accuracy</w:t>
      </w:r>
    </w:p>
    <w:p w14:paraId="711FB29E" w14:textId="77777777" w:rsidR="004F42DB" w:rsidRPr="00B311E7" w:rsidRDefault="004F42DB" w:rsidP="00B311E7">
      <w:pPr>
        <w:spacing w:line="240" w:lineRule="auto"/>
        <w:ind w:firstLine="0"/>
        <w:rPr>
          <w:b/>
        </w:rPr>
      </w:pPr>
    </w:p>
    <w:p w14:paraId="4F456241" w14:textId="64559126" w:rsidR="0059292C" w:rsidRDefault="0059292C" w:rsidP="0059292C">
      <w:pPr>
        <w:spacing w:line="240" w:lineRule="auto"/>
        <w:ind w:firstLine="0"/>
      </w:pPr>
      <w:r>
        <w:t xml:space="preserve">However, if features are used in </w:t>
      </w:r>
      <w:r w:rsidR="004F42DB">
        <w:t>pairs</w:t>
      </w:r>
      <w:r w:rsidR="005C390F">
        <w:t xml:space="preserve">, the network graphs can </w:t>
      </w:r>
      <w:r>
        <w:t xml:space="preserve">achieve full accuracy. </w:t>
      </w:r>
      <w:r w:rsidR="004F42DB">
        <w:t>Table 5 shows combination of pairs which were able to identify genre with 100% accuracy on our test set.</w:t>
      </w:r>
    </w:p>
    <w:p w14:paraId="66520E00" w14:textId="74EFF707" w:rsidR="004F42DB" w:rsidRDefault="004F42DB" w:rsidP="0059292C">
      <w:pPr>
        <w:spacing w:line="240" w:lineRule="auto"/>
        <w:ind w:firstLine="0"/>
      </w:pPr>
    </w:p>
    <w:tbl>
      <w:tblPr>
        <w:tblStyle w:val="TableGrid"/>
        <w:tblW w:w="0" w:type="auto"/>
        <w:tblLook w:val="04A0" w:firstRow="1" w:lastRow="0" w:firstColumn="1" w:lastColumn="0" w:noHBand="0" w:noVBand="1"/>
      </w:tblPr>
      <w:tblGrid>
        <w:gridCol w:w="1705"/>
        <w:gridCol w:w="2250"/>
      </w:tblGrid>
      <w:tr w:rsidR="008E0122" w14:paraId="6F0CAF89" w14:textId="77777777" w:rsidTr="008E0122">
        <w:tc>
          <w:tcPr>
            <w:tcW w:w="1705" w:type="dxa"/>
          </w:tcPr>
          <w:p w14:paraId="1BB29A79" w14:textId="13108834" w:rsidR="008E0122" w:rsidRPr="008E0122" w:rsidRDefault="008E0122" w:rsidP="0059292C">
            <w:pPr>
              <w:spacing w:line="240" w:lineRule="auto"/>
              <w:ind w:firstLine="0"/>
              <w:rPr>
                <w:b/>
              </w:rPr>
            </w:pPr>
            <w:r w:rsidRPr="008E0122">
              <w:rPr>
                <w:b/>
              </w:rPr>
              <w:t>Feature 1</w:t>
            </w:r>
          </w:p>
        </w:tc>
        <w:tc>
          <w:tcPr>
            <w:tcW w:w="2250" w:type="dxa"/>
          </w:tcPr>
          <w:p w14:paraId="2DDCE1CF" w14:textId="00B85D7D" w:rsidR="008E0122" w:rsidRPr="008E0122" w:rsidRDefault="008E0122" w:rsidP="008E0122">
            <w:pPr>
              <w:spacing w:line="240" w:lineRule="auto"/>
              <w:ind w:firstLine="0"/>
              <w:jc w:val="right"/>
              <w:rPr>
                <w:b/>
              </w:rPr>
            </w:pPr>
            <w:r w:rsidRPr="008E0122">
              <w:rPr>
                <w:b/>
              </w:rPr>
              <w:t>Feature 2</w:t>
            </w:r>
          </w:p>
        </w:tc>
      </w:tr>
      <w:tr w:rsidR="008E0122" w14:paraId="559FE874" w14:textId="77777777" w:rsidTr="008E0122">
        <w:tc>
          <w:tcPr>
            <w:tcW w:w="1705" w:type="dxa"/>
          </w:tcPr>
          <w:p w14:paraId="54B72024" w14:textId="4AE0190E" w:rsidR="008E0122" w:rsidRDefault="008E0122" w:rsidP="0059292C">
            <w:pPr>
              <w:spacing w:line="240" w:lineRule="auto"/>
              <w:ind w:firstLine="0"/>
            </w:pPr>
            <w:r>
              <w:t>Edges</w:t>
            </w:r>
          </w:p>
        </w:tc>
        <w:tc>
          <w:tcPr>
            <w:tcW w:w="2250" w:type="dxa"/>
          </w:tcPr>
          <w:p w14:paraId="1058EB35" w14:textId="5DF04422" w:rsidR="008E0122" w:rsidRDefault="008E0122" w:rsidP="008E0122">
            <w:pPr>
              <w:spacing w:line="240" w:lineRule="auto"/>
              <w:ind w:firstLine="0"/>
              <w:jc w:val="right"/>
            </w:pPr>
            <w:r>
              <w:t>Connected Components</w:t>
            </w:r>
          </w:p>
        </w:tc>
      </w:tr>
      <w:tr w:rsidR="008E0122" w14:paraId="6704B665" w14:textId="77777777" w:rsidTr="008E0122">
        <w:tc>
          <w:tcPr>
            <w:tcW w:w="1705" w:type="dxa"/>
          </w:tcPr>
          <w:p w14:paraId="72A58F71" w14:textId="5624621B" w:rsidR="008E0122" w:rsidRDefault="008E0122" w:rsidP="0059292C">
            <w:pPr>
              <w:spacing w:line="240" w:lineRule="auto"/>
              <w:ind w:firstLine="0"/>
            </w:pPr>
            <w:r>
              <w:t>Lines</w:t>
            </w:r>
          </w:p>
        </w:tc>
        <w:tc>
          <w:tcPr>
            <w:tcW w:w="2250" w:type="dxa"/>
          </w:tcPr>
          <w:p w14:paraId="547CD211" w14:textId="132B6733" w:rsidR="008E0122" w:rsidRDefault="008E0122" w:rsidP="008E0122">
            <w:pPr>
              <w:spacing w:line="240" w:lineRule="auto"/>
              <w:ind w:firstLine="0"/>
              <w:jc w:val="right"/>
            </w:pPr>
            <w:r>
              <w:t>Eccentricity</w:t>
            </w:r>
          </w:p>
        </w:tc>
      </w:tr>
      <w:tr w:rsidR="008E0122" w14:paraId="2A831223" w14:textId="77777777" w:rsidTr="008E0122">
        <w:tc>
          <w:tcPr>
            <w:tcW w:w="1705" w:type="dxa"/>
          </w:tcPr>
          <w:p w14:paraId="3AD62CF7" w14:textId="31A7E91B" w:rsidR="008E0122" w:rsidRDefault="008E0122" w:rsidP="0059292C">
            <w:pPr>
              <w:spacing w:line="240" w:lineRule="auto"/>
              <w:ind w:firstLine="0"/>
            </w:pPr>
            <w:r>
              <w:t>Eccentricity</w:t>
            </w:r>
          </w:p>
        </w:tc>
        <w:tc>
          <w:tcPr>
            <w:tcW w:w="2250" w:type="dxa"/>
          </w:tcPr>
          <w:p w14:paraId="4587C544" w14:textId="65818C25" w:rsidR="008E0122" w:rsidRDefault="008E0122" w:rsidP="008E0122">
            <w:pPr>
              <w:spacing w:line="240" w:lineRule="auto"/>
              <w:ind w:firstLine="0"/>
              <w:jc w:val="right"/>
            </w:pPr>
            <w:r>
              <w:t>Connected Components</w:t>
            </w:r>
          </w:p>
        </w:tc>
      </w:tr>
      <w:tr w:rsidR="008E0122" w14:paraId="6CC08925" w14:textId="77777777" w:rsidTr="008E0122">
        <w:tc>
          <w:tcPr>
            <w:tcW w:w="1705" w:type="dxa"/>
          </w:tcPr>
          <w:p w14:paraId="015BA482" w14:textId="090D5531" w:rsidR="008E0122" w:rsidRDefault="008E0122" w:rsidP="0059292C">
            <w:pPr>
              <w:spacing w:line="240" w:lineRule="auto"/>
              <w:ind w:firstLine="0"/>
            </w:pPr>
            <w:r>
              <w:t>Density</w:t>
            </w:r>
          </w:p>
        </w:tc>
        <w:tc>
          <w:tcPr>
            <w:tcW w:w="2250" w:type="dxa"/>
          </w:tcPr>
          <w:p w14:paraId="33C2AFE5" w14:textId="5F89F99D" w:rsidR="008E0122" w:rsidRDefault="008E0122" w:rsidP="008E0122">
            <w:pPr>
              <w:spacing w:line="240" w:lineRule="auto"/>
              <w:ind w:firstLine="0"/>
              <w:jc w:val="right"/>
            </w:pPr>
            <w:r>
              <w:t>Connected Components</w:t>
            </w:r>
          </w:p>
        </w:tc>
      </w:tr>
      <w:tr w:rsidR="008E0122" w14:paraId="1A00E03F" w14:textId="77777777" w:rsidTr="008E0122">
        <w:tc>
          <w:tcPr>
            <w:tcW w:w="1705" w:type="dxa"/>
          </w:tcPr>
          <w:p w14:paraId="315A4255" w14:textId="3B3D9A2B" w:rsidR="008E0122" w:rsidRDefault="008E0122" w:rsidP="0059292C">
            <w:pPr>
              <w:spacing w:line="240" w:lineRule="auto"/>
              <w:ind w:firstLine="0"/>
            </w:pPr>
            <w:r>
              <w:t>Modularity</w:t>
            </w:r>
          </w:p>
        </w:tc>
        <w:tc>
          <w:tcPr>
            <w:tcW w:w="2250" w:type="dxa"/>
          </w:tcPr>
          <w:p w14:paraId="6EAF9450" w14:textId="45503B36" w:rsidR="008E0122" w:rsidRDefault="008E0122" w:rsidP="008E0122">
            <w:pPr>
              <w:spacing w:line="240" w:lineRule="auto"/>
              <w:ind w:firstLine="0"/>
              <w:jc w:val="right"/>
            </w:pPr>
            <w:r>
              <w:t>Connected Components</w:t>
            </w:r>
          </w:p>
        </w:tc>
      </w:tr>
    </w:tbl>
    <w:p w14:paraId="34E4D05D" w14:textId="77777777" w:rsidR="004F42DB" w:rsidRDefault="004F42DB" w:rsidP="0059292C">
      <w:pPr>
        <w:spacing w:line="240" w:lineRule="auto"/>
        <w:ind w:firstLine="0"/>
      </w:pPr>
    </w:p>
    <w:p w14:paraId="3D41A605" w14:textId="6F3096A8" w:rsidR="004F42DB" w:rsidRDefault="004F42DB" w:rsidP="0059292C">
      <w:pPr>
        <w:spacing w:line="240" w:lineRule="auto"/>
        <w:ind w:firstLine="0"/>
      </w:pPr>
      <w:r>
        <w:t>Table 5. Pair of features which provided 100% accuracy in genre predection</w:t>
      </w:r>
      <w:r w:rsidR="00FD0C0C">
        <w:t>.</w:t>
      </w:r>
    </w:p>
    <w:p w14:paraId="36109BCD" w14:textId="3635C930" w:rsidR="00FD0C0C" w:rsidRDefault="00FD0C0C" w:rsidP="0059292C">
      <w:pPr>
        <w:spacing w:line="240" w:lineRule="auto"/>
        <w:ind w:firstLine="0"/>
      </w:pPr>
    </w:p>
    <w:p w14:paraId="239953E5" w14:textId="32C054ED" w:rsidR="00FD0C0C" w:rsidRPr="004F42DB" w:rsidRDefault="00FD0C0C" w:rsidP="00FD0C0C">
      <w:pPr>
        <w:spacing w:line="240" w:lineRule="auto"/>
        <w:ind w:firstLine="0"/>
        <w:rPr>
          <w:b/>
          <w:sz w:val="22"/>
        </w:rPr>
      </w:pPr>
      <w:r>
        <w:rPr>
          <w:b/>
          <w:sz w:val="22"/>
        </w:rPr>
        <w:t>4.3.3</w:t>
      </w:r>
      <w:r w:rsidRPr="004F42DB">
        <w:rPr>
          <w:b/>
          <w:sz w:val="22"/>
        </w:rPr>
        <w:t xml:space="preserve"> </w:t>
      </w:r>
      <w:r>
        <w:rPr>
          <w:b/>
          <w:sz w:val="22"/>
        </w:rPr>
        <w:t>Three</w:t>
      </w:r>
      <w:r w:rsidRPr="004F42DB">
        <w:rPr>
          <w:b/>
          <w:sz w:val="22"/>
        </w:rPr>
        <w:t xml:space="preserve">  Features Accuracy</w:t>
      </w:r>
    </w:p>
    <w:p w14:paraId="4C3440DF" w14:textId="77777777" w:rsidR="00FD0C0C" w:rsidRPr="00B311E7" w:rsidRDefault="00FD0C0C" w:rsidP="00FD0C0C">
      <w:pPr>
        <w:spacing w:line="240" w:lineRule="auto"/>
        <w:ind w:firstLine="0"/>
        <w:rPr>
          <w:b/>
        </w:rPr>
      </w:pPr>
    </w:p>
    <w:p w14:paraId="0BA98C32" w14:textId="16BFD19C" w:rsidR="00FD0C0C" w:rsidRDefault="00FD0C0C" w:rsidP="00FD0C0C">
      <w:pPr>
        <w:spacing w:line="240" w:lineRule="auto"/>
        <w:ind w:firstLine="0"/>
      </w:pPr>
      <w:del w:id="385" w:author="Lawrence Evalyn" w:date="2018-05-17T18:16:00Z">
        <w:r w:rsidDel="00887DC0">
          <w:delText>However, if</w:delText>
        </w:r>
      </w:del>
      <w:ins w:id="386" w:author="Lawrence Evalyn" w:date="2018-05-17T18:16:00Z">
        <w:r w:rsidR="00887DC0">
          <w:t>If</w:t>
        </w:r>
      </w:ins>
      <w:r>
        <w:t xml:space="preserve"> we combine three features, the network graphs again achieve full accuracy. Table 6 shows combination of </w:t>
      </w:r>
      <w:del w:id="387" w:author="Lawrence Evalyn" w:date="2018-05-17T18:17:00Z">
        <w:r w:rsidDel="00887DC0">
          <w:delText xml:space="preserve">pairs </w:delText>
        </w:r>
      </w:del>
      <w:ins w:id="388" w:author="Lawrence Evalyn" w:date="2018-05-17T18:17:00Z">
        <w:r w:rsidR="00887DC0">
          <w:t xml:space="preserve">triads </w:t>
        </w:r>
      </w:ins>
      <w:r>
        <w:t>which were able to identify genre with 100% accuracy on our test set.</w:t>
      </w:r>
    </w:p>
    <w:p w14:paraId="02742433" w14:textId="77777777" w:rsidR="00FD0C0C" w:rsidRDefault="00FD0C0C" w:rsidP="00FD0C0C">
      <w:pPr>
        <w:spacing w:line="240" w:lineRule="auto"/>
        <w:ind w:firstLine="0"/>
      </w:pPr>
    </w:p>
    <w:tbl>
      <w:tblPr>
        <w:tblStyle w:val="TableGrid"/>
        <w:tblW w:w="0" w:type="auto"/>
        <w:tblLook w:val="04A0" w:firstRow="1" w:lastRow="0" w:firstColumn="1" w:lastColumn="0" w:noHBand="0" w:noVBand="1"/>
      </w:tblPr>
      <w:tblGrid>
        <w:gridCol w:w="4225"/>
      </w:tblGrid>
      <w:tr w:rsidR="00FD0C0C" w14:paraId="5C0003D6" w14:textId="77777777" w:rsidTr="00FD0C0C">
        <w:tc>
          <w:tcPr>
            <w:tcW w:w="4225" w:type="dxa"/>
          </w:tcPr>
          <w:p w14:paraId="3C9D5753" w14:textId="10EC6EA4" w:rsidR="00FD0C0C" w:rsidRPr="008E0122" w:rsidRDefault="00FD0C0C" w:rsidP="009463C6">
            <w:pPr>
              <w:spacing w:line="240" w:lineRule="auto"/>
              <w:ind w:firstLine="0"/>
              <w:rPr>
                <w:b/>
              </w:rPr>
            </w:pPr>
            <w:r w:rsidRPr="008E0122">
              <w:rPr>
                <w:b/>
              </w:rPr>
              <w:t>Feature 1</w:t>
            </w:r>
            <w:r>
              <w:rPr>
                <w:b/>
              </w:rPr>
              <w:t>, Feature 2, Feature 3</w:t>
            </w:r>
          </w:p>
        </w:tc>
      </w:tr>
      <w:tr w:rsidR="00FD0C0C" w14:paraId="265BBA01" w14:textId="77777777" w:rsidTr="00FD0C0C">
        <w:tc>
          <w:tcPr>
            <w:tcW w:w="4225" w:type="dxa"/>
          </w:tcPr>
          <w:p w14:paraId="07A01FF5" w14:textId="75E910B5" w:rsidR="00FD0C0C" w:rsidRDefault="00FD0C0C" w:rsidP="009463C6">
            <w:pPr>
              <w:spacing w:line="240" w:lineRule="auto"/>
              <w:ind w:firstLine="0"/>
            </w:pPr>
            <w:r>
              <w:t>Characters, Edges, Connected Components</w:t>
            </w:r>
          </w:p>
        </w:tc>
      </w:tr>
      <w:tr w:rsidR="00FD0C0C" w14:paraId="61403845" w14:textId="77777777" w:rsidTr="00FD0C0C">
        <w:tc>
          <w:tcPr>
            <w:tcW w:w="4225" w:type="dxa"/>
          </w:tcPr>
          <w:p w14:paraId="27FB7FFF" w14:textId="4C6037E3" w:rsidR="00FD0C0C" w:rsidRDefault="00FD0C0C" w:rsidP="009463C6">
            <w:pPr>
              <w:spacing w:line="240" w:lineRule="auto"/>
              <w:ind w:firstLine="0"/>
            </w:pPr>
            <w:r>
              <w:t>Characters, Lines, Eigenvector</w:t>
            </w:r>
          </w:p>
        </w:tc>
      </w:tr>
      <w:tr w:rsidR="00FD0C0C" w14:paraId="5773D0CF" w14:textId="77777777" w:rsidTr="00FD0C0C">
        <w:tc>
          <w:tcPr>
            <w:tcW w:w="4225" w:type="dxa"/>
          </w:tcPr>
          <w:p w14:paraId="77BB957E" w14:textId="4D13368B" w:rsidR="00FD0C0C" w:rsidRDefault="00FD0C0C" w:rsidP="009463C6">
            <w:pPr>
              <w:spacing w:line="240" w:lineRule="auto"/>
              <w:ind w:firstLine="0"/>
            </w:pPr>
            <w:r>
              <w:t>Characters, Eccentricity, Path Length</w:t>
            </w:r>
          </w:p>
        </w:tc>
      </w:tr>
      <w:tr w:rsidR="00FD0C0C" w14:paraId="5C2F065D" w14:textId="77777777" w:rsidTr="00FD0C0C">
        <w:tc>
          <w:tcPr>
            <w:tcW w:w="4225" w:type="dxa"/>
          </w:tcPr>
          <w:p w14:paraId="111E8A04" w14:textId="60F90A76" w:rsidR="00FD0C0C" w:rsidRDefault="00FD0C0C" w:rsidP="009463C6">
            <w:pPr>
              <w:spacing w:line="240" w:lineRule="auto"/>
              <w:ind w:firstLine="0"/>
            </w:pPr>
            <w:r>
              <w:t>Characters , Density, Path Length</w:t>
            </w:r>
          </w:p>
        </w:tc>
      </w:tr>
      <w:tr w:rsidR="00FD0C0C" w14:paraId="62AE2F94" w14:textId="77777777" w:rsidTr="00FD0C0C">
        <w:tc>
          <w:tcPr>
            <w:tcW w:w="4225" w:type="dxa"/>
          </w:tcPr>
          <w:p w14:paraId="1313FFCB" w14:textId="702EF54D" w:rsidR="00FD0C0C" w:rsidRDefault="00FD0C0C" w:rsidP="009463C6">
            <w:pPr>
              <w:spacing w:line="240" w:lineRule="auto"/>
              <w:ind w:firstLine="0"/>
            </w:pPr>
            <w:r>
              <w:t>Characters, Connected Components, Degree</w:t>
            </w:r>
          </w:p>
        </w:tc>
      </w:tr>
    </w:tbl>
    <w:p w14:paraId="4F6437D4" w14:textId="77777777" w:rsidR="00FD0C0C" w:rsidRDefault="00FD0C0C" w:rsidP="00FD0C0C">
      <w:pPr>
        <w:spacing w:line="240" w:lineRule="auto"/>
        <w:ind w:firstLine="0"/>
      </w:pPr>
    </w:p>
    <w:p w14:paraId="4873F561" w14:textId="15AC9DEF" w:rsidR="00FD0C0C" w:rsidRDefault="00FD0C0C" w:rsidP="00FD0C0C">
      <w:pPr>
        <w:spacing w:line="240" w:lineRule="auto"/>
        <w:ind w:firstLine="0"/>
      </w:pPr>
      <w:r>
        <w:t>Table 6. Set of three features which provided 100% accuracy in genre predection</w:t>
      </w:r>
    </w:p>
    <w:p w14:paraId="0C1CFDE8" w14:textId="63FB0501" w:rsidR="0059292C" w:rsidRDefault="0059292C" w:rsidP="0059292C">
      <w:pPr>
        <w:ind w:firstLine="0"/>
      </w:pPr>
    </w:p>
    <w:p w14:paraId="2FFBF372" w14:textId="67E930A8" w:rsidR="0059292C" w:rsidRPr="00FD0C0C" w:rsidRDefault="00FD0C0C" w:rsidP="00FD0C0C">
      <w:pPr>
        <w:spacing w:line="240" w:lineRule="auto"/>
        <w:ind w:firstLine="0"/>
        <w:rPr>
          <w:b/>
          <w:sz w:val="22"/>
        </w:rPr>
      </w:pPr>
      <w:r>
        <w:rPr>
          <w:b/>
          <w:sz w:val="22"/>
        </w:rPr>
        <w:t>4.3.4</w:t>
      </w:r>
      <w:r w:rsidR="0059292C" w:rsidRPr="00FD0C0C">
        <w:rPr>
          <w:b/>
          <w:sz w:val="22"/>
        </w:rPr>
        <w:t xml:space="preserve"> Discussion</w:t>
      </w:r>
    </w:p>
    <w:p w14:paraId="2239C8E0" w14:textId="2762389F" w:rsidR="005810CF" w:rsidRDefault="005810CF" w:rsidP="005810CF">
      <w:pPr>
        <w:spacing w:before="240" w:after="120" w:line="240" w:lineRule="auto"/>
        <w:ind w:firstLine="0"/>
      </w:pPr>
      <w:r>
        <w:t>The potential utility of graph density in distinguishing genres is visually obvious when individual comedy and history networks are compared. Histories feature highly dispersed networks, with large numbers of very minor characters, such as “First,” “Second,” and “Third” members of groups like soldiers and ambassadors</w:t>
      </w:r>
      <w:del w:id="389" w:author="Lawrence Evalyn" w:date="2018-05-17T18:18:00Z">
        <w:r w:rsidDel="00887DC0">
          <w:delText>, who each interject briefly in a single scene</w:delText>
        </w:r>
      </w:del>
      <w:r>
        <w:t xml:space="preserve">. Connections form chains of acquaintance with little overlap, so even the monarchs have low </w:t>
      </w:r>
      <w:r w:rsidRPr="005810CF">
        <w:t>eigenvector centrality.</w:t>
      </w:r>
    </w:p>
    <w:p w14:paraId="300C7D3A" w14:textId="7641389D" w:rsidR="005810CF" w:rsidRDefault="005810CF" w:rsidP="005810CF">
      <w:pPr>
        <w:spacing w:before="240" w:after="120" w:line="240" w:lineRule="auto"/>
        <w:ind w:firstLine="0"/>
      </w:pPr>
      <w:r>
        <w:t xml:space="preserve">Comedies, in contrast, feature networks with far fewer characters, in which nearly everybody speaks to nearly everybody else at some point. Although comedies often have multiple subplots, these separate </w:t>
      </w:r>
      <w:r>
        <w:lastRenderedPageBreak/>
        <w:t>stories do not result in highly-separated networks. We theorize that comedic networks are strongly shaped by the plays’ final “resolution” scenes, which bring together the full cast. The average eigenvector centrality of the characters in comedies is much higher than in tragedies or histories; this suggests that many more of the characters in a comedy are “important,” reflecting a focus on ensemble stories.</w:t>
      </w:r>
    </w:p>
    <w:p w14:paraId="3D028726" w14:textId="3CF68A7E" w:rsidR="00F10FDE" w:rsidRDefault="005810CF" w:rsidP="00372F7B">
      <w:pPr>
        <w:spacing w:before="240" w:after="120" w:line="240" w:lineRule="auto"/>
        <w:ind w:firstLine="0"/>
        <w:rPr>
          <w:ins w:id="390" w:author="Lawrence Evalyn" w:date="2018-05-17T18:18:00Z"/>
        </w:rPr>
      </w:pPr>
      <w:r>
        <w:t xml:space="preserve">Graph density is insufficient, however, to fully distinguish the tragedies, which feature networks somewhere between history and comedy in their density. They often have a dense core with a secondary ring of more peripheral characters. What seems to distinguish them is the existence of the central tragic hero, whose influence directly touches more of the network than the protagonists of histories, but whose connections are less interconnected than the ensembles of comedies. These subtleties are better captured, it seems, by the combined metric </w:t>
      </w:r>
      <w:r w:rsidR="00FD0C0C">
        <w:t xml:space="preserve">rather than a single metric alone. </w:t>
      </w:r>
    </w:p>
    <w:p w14:paraId="592BD31F" w14:textId="4834A9C8" w:rsidR="00887DC0" w:rsidDel="00887DC0" w:rsidRDefault="00887DC0" w:rsidP="00372F7B">
      <w:pPr>
        <w:spacing w:before="240" w:after="120" w:line="240" w:lineRule="auto"/>
        <w:ind w:firstLine="0"/>
        <w:rPr>
          <w:del w:id="391" w:author="Lawrence Evalyn" w:date="2018-05-17T18:18:00Z"/>
        </w:rPr>
      </w:pPr>
    </w:p>
    <w:p w14:paraId="6E982D14" w14:textId="57D90DE2" w:rsidR="002158E7" w:rsidDel="00887DC0" w:rsidRDefault="005C390F" w:rsidP="002158E7">
      <w:pPr>
        <w:spacing w:before="240" w:after="120" w:line="240" w:lineRule="auto"/>
        <w:ind w:firstLine="0"/>
        <w:rPr>
          <w:del w:id="392" w:author="Lawrence Evalyn" w:date="2018-05-17T18:17:00Z"/>
        </w:rPr>
      </w:pPr>
      <w:r>
        <w:t>Table 5, shows that certain pair of metrics are successful in capturing the diffrences completely for different genres. Table 6, shows that each metric captures a specific information about the play and hence, the set of three pairs which provide 100</w:t>
      </w:r>
      <w:ins w:id="393" w:author="Lawrence Evalyn" w:date="2018-05-17T18:17:00Z">
        <w:r w:rsidR="00887DC0">
          <w:t xml:space="preserve"> </w:t>
        </w:r>
      </w:ins>
      <w:del w:id="394" w:author="Lawrence Evalyn" w:date="2018-05-17T18:17:00Z">
        <w:r w:rsidDel="00887DC0">
          <w:delText xml:space="preserve"> </w:delText>
        </w:r>
      </w:del>
    </w:p>
    <w:p w14:paraId="02DF8A10" w14:textId="2FCB86CE" w:rsidR="002158E7" w:rsidRDefault="002158E7" w:rsidP="00887DC0">
      <w:pPr>
        <w:spacing w:before="240" w:after="120" w:line="240" w:lineRule="auto"/>
        <w:ind w:firstLine="0"/>
        <w:rPr>
          <w:ins w:id="395" w:author="Lawrence Evalyn" w:date="2018-05-17T18:21:00Z"/>
        </w:rPr>
      </w:pPr>
      <w:r>
        <w:t xml:space="preserve">percent accuracy do not necessarily always include table 5 pairs. </w:t>
      </w:r>
    </w:p>
    <w:p w14:paraId="2DFF58E4" w14:textId="75BA8C76" w:rsidR="00D92F19" w:rsidRDefault="00D92F19" w:rsidP="00887DC0">
      <w:pPr>
        <w:spacing w:before="240" w:after="120" w:line="240" w:lineRule="auto"/>
        <w:ind w:firstLine="0"/>
      </w:pPr>
      <w:commentRangeStart w:id="396"/>
      <w:ins w:id="397" w:author="Lawrence Evalyn" w:date="2018-05-17T18:21:00Z">
        <w:r>
          <w:t>[I’d like to include more discussion of these groups of metrics here.]</w:t>
        </w:r>
        <w:commentRangeEnd w:id="396"/>
        <w:r>
          <w:rPr>
            <w:rStyle w:val="CommentReference"/>
          </w:rPr>
          <w:commentReference w:id="396"/>
        </w:r>
      </w:ins>
    </w:p>
    <w:p w14:paraId="5178C2AF" w14:textId="611BCEF5" w:rsidR="001A7D39" w:rsidRPr="002158E7" w:rsidRDefault="001A7D39" w:rsidP="002158E7">
      <w:pPr>
        <w:spacing w:before="240" w:after="120" w:line="240" w:lineRule="auto"/>
        <w:ind w:firstLine="0"/>
      </w:pPr>
      <w:r w:rsidRPr="00B8676E">
        <w:rPr>
          <w:b/>
          <w:caps/>
          <w:sz w:val="26"/>
        </w:rPr>
        <w:t>5</w:t>
      </w:r>
      <w:r w:rsidRPr="00B8676E">
        <w:rPr>
          <w:b/>
          <w:caps/>
          <w:sz w:val="26"/>
        </w:rPr>
        <w:tab/>
        <w:t>Conclusion</w:t>
      </w:r>
      <w:r>
        <w:rPr>
          <w:b/>
          <w:caps/>
          <w:sz w:val="26"/>
        </w:rPr>
        <w:t xml:space="preserve"> (Rephrase)</w:t>
      </w:r>
    </w:p>
    <w:p w14:paraId="1C962758" w14:textId="45F2D7A0" w:rsidR="001A7D39" w:rsidRDefault="001A7D39" w:rsidP="001A7D39">
      <w:pPr>
        <w:spacing w:before="240" w:after="120" w:line="240" w:lineRule="auto"/>
        <w:ind w:firstLine="0"/>
      </w:pPr>
      <w:r w:rsidRPr="0029354D">
        <w:t xml:space="preserve">In this </w:t>
      </w:r>
      <w:r>
        <w:t>paper,</w:t>
      </w:r>
      <w:r w:rsidRPr="0029354D">
        <w:t xml:space="preserve"> we </w:t>
      </w:r>
      <w:r>
        <w:t>successfully</w:t>
      </w:r>
      <w:r w:rsidRPr="0029354D">
        <w:t xml:space="preserve"> classify </w:t>
      </w:r>
      <w:r>
        <w:t xml:space="preserve">plays based on their genre without using words of the plays. Our parser successfully and rapidly produces sophisticated social network graphs of TEI plays that can be used to computationally identify theatrical genre in Shakespeare’s plays. </w:t>
      </w:r>
      <w:del w:id="398" w:author="Lawrence Evalyn" w:date="2018-05-17T18:22:00Z">
        <w:r w:rsidDel="00D92F19">
          <w:delText xml:space="preserve">Thirtyseven </w:delText>
        </w:r>
      </w:del>
      <w:ins w:id="399" w:author="Lawrence Evalyn" w:date="2018-05-17T18:22:00Z">
        <w:r w:rsidR="00D92F19">
          <w:t xml:space="preserve">37 </w:t>
        </w:r>
      </w:ins>
      <w:r>
        <w:t>plays is a small scale for this approach: since the parser is highly extensible and can be used with any plays encoded in TEI, future work need not be restricted to the Early Modern period. It need not even be restricted to works written in English. Our networks of the well</w:t>
      </w:r>
      <w:ins w:id="400" w:author="Lawrence Evalyn" w:date="2018-05-17T18:22:00Z">
        <w:r w:rsidR="00D92F19">
          <w:t>-</w:t>
        </w:r>
      </w:ins>
      <w:r>
        <w:t>studied works of Shakespeare can provide a baseline against which to contextualize analysis of these elements in works for which there is far less critical consensus.</w:t>
      </w:r>
      <w:r w:rsidRPr="0029354D">
        <w:t xml:space="preserve"> </w:t>
      </w:r>
      <w:r>
        <w:t xml:space="preserve"> </w:t>
      </w:r>
      <w:r w:rsidR="002158E7">
        <w:t xml:space="preserve">Social Network analysis provides a detailed insight about plays in a very reduced amount of time with greater accuracy.  </w:t>
      </w:r>
    </w:p>
    <w:p w14:paraId="46D62E0D" w14:textId="1EE86184" w:rsidR="00F16AA4" w:rsidRPr="00D02946" w:rsidRDefault="001A7D39" w:rsidP="00D02946">
      <w:pPr>
        <w:spacing w:before="240" w:after="120" w:line="240" w:lineRule="auto"/>
        <w:ind w:firstLine="0"/>
        <w:rPr>
          <w:b/>
          <w:caps/>
          <w:sz w:val="26"/>
        </w:rPr>
      </w:pPr>
      <w:r w:rsidRPr="001A7D39">
        <w:rPr>
          <w:b/>
          <w:caps/>
          <w:sz w:val="26"/>
        </w:rPr>
        <w:t xml:space="preserve">6 </w:t>
      </w:r>
      <w:r>
        <w:rPr>
          <w:b/>
          <w:caps/>
          <w:sz w:val="26"/>
        </w:rPr>
        <w:t xml:space="preserve"> </w:t>
      </w:r>
      <w:r w:rsidRPr="001A7D39">
        <w:rPr>
          <w:b/>
          <w:caps/>
          <w:sz w:val="26"/>
        </w:rPr>
        <w:t>Future Work</w:t>
      </w:r>
      <w:r w:rsidR="00A10DCA" w:rsidRPr="001A7D39">
        <w:rPr>
          <w:b/>
          <w:caps/>
          <w:sz w:val="26"/>
        </w:rPr>
        <w:t xml:space="preserve"> </w:t>
      </w:r>
    </w:p>
    <w:p w14:paraId="1FBEB27E" w14:textId="12CBBBB6" w:rsidR="00D02946" w:rsidRDefault="00D02946" w:rsidP="007976A7">
      <w:pPr>
        <w:spacing w:line="240" w:lineRule="auto"/>
        <w:ind w:firstLine="0"/>
        <w:sectPr w:rsidR="00D02946" w:rsidSect="00643C8E">
          <w:headerReference w:type="even" r:id="rId15"/>
          <w:headerReference w:type="default" r:id="rId16"/>
          <w:type w:val="continuous"/>
          <w:pgSz w:w="11907" w:h="16840" w:code="9"/>
          <w:pgMar w:top="1871" w:right="1474" w:bottom="2381" w:left="1474" w:header="794" w:footer="1417" w:gutter="0"/>
          <w:cols w:num="2" w:space="454"/>
          <w:titlePg/>
          <w:docGrid w:linePitch="272"/>
        </w:sectPr>
      </w:pPr>
      <w:r>
        <w:t xml:space="preserve">Lot of literary analysis  can be perfomed using social network metrics.  Our work can be further extended to find </w:t>
      </w:r>
      <w:r w:rsidR="00F11DFC">
        <w:t xml:space="preserve"> plot analysis over time, gender portrayal </w:t>
      </w:r>
      <w:r w:rsidR="002158E7">
        <w:t xml:space="preserve">in plays </w:t>
      </w:r>
      <w:r w:rsidR="00F11DFC">
        <w:t>ove</w:t>
      </w:r>
      <w:r w:rsidR="009463C6">
        <w:t>r tim</w:t>
      </w:r>
      <w:r w:rsidR="00F11DFC">
        <w:t>e, cross cultural gender repres</w:t>
      </w:r>
      <w:r w:rsidR="002158E7">
        <w:t>e</w:t>
      </w:r>
      <w:r w:rsidR="00F11DFC">
        <w:t>ntation over time in plays, cro</w:t>
      </w:r>
      <w:r w:rsidR="00FE52E7">
        <w:t xml:space="preserve">ss cultural writing over </w:t>
      </w:r>
      <w:commentRangeStart w:id="401"/>
      <w:r w:rsidR="00FE52E7">
        <w:t>.</w:t>
      </w:r>
      <w:commentRangeEnd w:id="401"/>
      <w:r w:rsidR="00D92F19">
        <w:rPr>
          <w:rStyle w:val="CommentReference"/>
        </w:rPr>
        <w:commentReference w:id="401"/>
      </w:r>
    </w:p>
    <w:p w14:paraId="0DA32072" w14:textId="4637F612" w:rsidR="000F20DF" w:rsidRDefault="000F20DF" w:rsidP="000F20DF">
      <w:pPr>
        <w:spacing w:line="240" w:lineRule="auto"/>
        <w:ind w:firstLine="0"/>
        <w:sectPr w:rsidR="000F20DF" w:rsidSect="000F20DF">
          <w:type w:val="continuous"/>
          <w:pgSz w:w="11907" w:h="16840" w:code="9"/>
          <w:pgMar w:top="1871" w:right="1474" w:bottom="2381" w:left="1474" w:header="794" w:footer="1417" w:gutter="0"/>
          <w:cols w:space="454"/>
          <w:titlePg/>
          <w:docGrid w:linePitch="272"/>
        </w:sectPr>
      </w:pPr>
    </w:p>
    <w:p w14:paraId="1B81E2E1" w14:textId="77777777" w:rsidR="000F20DF" w:rsidRDefault="000F20DF" w:rsidP="000F20DF">
      <w:pPr>
        <w:spacing w:line="240" w:lineRule="auto"/>
        <w:ind w:firstLine="0"/>
        <w:sectPr w:rsidR="000F20DF" w:rsidSect="00643C8E">
          <w:type w:val="continuous"/>
          <w:pgSz w:w="11907" w:h="16840" w:code="9"/>
          <w:pgMar w:top="1871" w:right="1474" w:bottom="2381" w:left="1474" w:header="794" w:footer="1417" w:gutter="0"/>
          <w:cols w:num="2" w:space="454"/>
          <w:titlePg/>
          <w:docGrid w:linePitch="272"/>
        </w:sectPr>
      </w:pPr>
    </w:p>
    <w:p w14:paraId="558FA6E8" w14:textId="5A10ABA8" w:rsidR="001A26A9" w:rsidRPr="00932D13" w:rsidRDefault="000F3638" w:rsidP="00932D13">
      <w:pPr>
        <w:tabs>
          <w:tab w:val="left" w:pos="397"/>
        </w:tabs>
        <w:spacing w:before="480" w:after="240" w:line="300" w:lineRule="exact"/>
        <w:ind w:firstLine="0"/>
        <w:jc w:val="left"/>
        <w:rPr>
          <w:b/>
          <w:caps/>
          <w:color w:val="FF0000"/>
          <w:sz w:val="26"/>
        </w:rPr>
      </w:pPr>
      <w:r w:rsidRPr="003F672F">
        <w:rPr>
          <w:b/>
          <w:caps/>
          <w:color w:val="FF0000"/>
          <w:sz w:val="26"/>
        </w:rPr>
        <w:t>References</w:t>
      </w:r>
    </w:p>
    <w:p w14:paraId="41FBF5AD" w14:textId="77777777" w:rsidR="009463C6" w:rsidRPr="001E1A8C" w:rsidRDefault="009463C6" w:rsidP="009463C6">
      <w:pPr>
        <w:pStyle w:val="References"/>
        <w:numPr>
          <w:ilvl w:val="0"/>
          <w:numId w:val="12"/>
        </w:numPr>
        <w:jc w:val="both"/>
      </w:pPr>
      <w:r w:rsidRPr="001E1A8C">
        <w:t>S. Wasserman, and K. Faust, “Social Network Analysis: Methods and Applications”, Cambridge University Press, 1994.</w:t>
      </w:r>
    </w:p>
    <w:p w14:paraId="7A0CB5A0" w14:textId="2096B2B0" w:rsidR="009463C6" w:rsidRPr="001E1A8C" w:rsidRDefault="009463C6" w:rsidP="009463C6">
      <w:pPr>
        <w:pStyle w:val="References"/>
        <w:numPr>
          <w:ilvl w:val="0"/>
          <w:numId w:val="12"/>
        </w:numPr>
        <w:jc w:val="both"/>
      </w:pPr>
      <w:r w:rsidRPr="001E1A8C">
        <w:t xml:space="preserve">E. Otte, and R. Rousseau, “Social Network Analysis: a Powerful Strategy, also for the Information Sciences”, </w:t>
      </w:r>
      <w:r w:rsidRPr="001E1A8C">
        <w:rPr>
          <w:i/>
        </w:rPr>
        <w:t>Journal of Information Science</w:t>
      </w:r>
      <w:r w:rsidRPr="001E1A8C">
        <w:t>, 28 (6), 2002, pp. 441–453.</w:t>
      </w:r>
    </w:p>
    <w:p w14:paraId="54A0BBC7" w14:textId="635383A5" w:rsidR="009463C6" w:rsidRPr="001E1A8C" w:rsidRDefault="009463C6" w:rsidP="009463C6">
      <w:pPr>
        <w:pStyle w:val="References"/>
        <w:numPr>
          <w:ilvl w:val="0"/>
          <w:numId w:val="12"/>
        </w:numPr>
        <w:jc w:val="both"/>
      </w:pPr>
      <w:r w:rsidRPr="001E1A8C">
        <w:t>D. Watts, “Small Worlds: The Dynamics of Networks between Order and Randomness”, Princeton University Press, 2001.</w:t>
      </w:r>
    </w:p>
    <w:p w14:paraId="3550967D" w14:textId="4FC911A9" w:rsidR="009463C6" w:rsidRPr="001E1A8C" w:rsidRDefault="009463C6" w:rsidP="009463C6">
      <w:pPr>
        <w:pStyle w:val="References"/>
        <w:numPr>
          <w:ilvl w:val="0"/>
          <w:numId w:val="12"/>
        </w:numPr>
        <w:jc w:val="both"/>
      </w:pPr>
      <w:r w:rsidRPr="001E1A8C">
        <w:t>J. Scott, “Social Network Analysis: A Handbook”, 2nd ed., Sage Publications, London, 2000.</w:t>
      </w:r>
    </w:p>
    <w:p w14:paraId="6FAA010A" w14:textId="77777777" w:rsidR="009463C6" w:rsidRPr="001E1A8C" w:rsidRDefault="009463C6" w:rsidP="009463C6">
      <w:pPr>
        <w:pStyle w:val="References"/>
        <w:numPr>
          <w:ilvl w:val="0"/>
          <w:numId w:val="12"/>
        </w:numPr>
        <w:jc w:val="both"/>
      </w:pPr>
      <w:r w:rsidRPr="001E1A8C">
        <w:t>10.</w:t>
      </w:r>
      <w:r w:rsidRPr="001E1A8C">
        <w:tab/>
        <w:t xml:space="preserve">I. Farkas, I. Derenyi, H. Jeong, Z. Neda, Z. N. Oltvai, E. Ravasz, A. Schubert, A.-L. Barabasi, and T. Vicsek, “Networks in life: Scaling Properties and Eigenvalue Spectra”, </w:t>
      </w:r>
      <w:r w:rsidRPr="00C2698A">
        <w:t>Physica A</w:t>
      </w:r>
      <w:r w:rsidRPr="001E1A8C">
        <w:t>, 314 (1-4), 2002, pp. 25-34.</w:t>
      </w:r>
    </w:p>
    <w:p w14:paraId="027D66C6" w14:textId="77777777" w:rsidR="009463C6" w:rsidRPr="001E1A8C" w:rsidRDefault="009463C6" w:rsidP="009463C6">
      <w:pPr>
        <w:pStyle w:val="References"/>
        <w:numPr>
          <w:ilvl w:val="0"/>
          <w:numId w:val="12"/>
        </w:numPr>
        <w:jc w:val="both"/>
      </w:pPr>
      <w:r w:rsidRPr="001E1A8C">
        <w:t>M. T. Irfan, L. E. Ortiz, “On Influence, Stable Behavior, and the Most Influential Individuals in Networks: A Game-Theoretic Approach”, CoRR, 2013, accessible via http://arxiv.org/abs/1303.2147.</w:t>
      </w:r>
    </w:p>
    <w:p w14:paraId="68511649" w14:textId="77777777" w:rsidR="009463C6" w:rsidRPr="009463C6" w:rsidRDefault="009463C6" w:rsidP="00C2698A">
      <w:pPr>
        <w:pStyle w:val="References"/>
        <w:numPr>
          <w:ilvl w:val="0"/>
          <w:numId w:val="12"/>
        </w:numPr>
        <w:jc w:val="both"/>
      </w:pPr>
      <w:r w:rsidRPr="009463C6">
        <w:t>Alberich, R.,Miro-Julia, J., and Rosselló., F. (2002). Marvel Universe Looks Almost Like a Real Social Network. arXiv:cond-mat/0202174v1</w:t>
      </w:r>
    </w:p>
    <w:p w14:paraId="09D0E79B" w14:textId="77777777" w:rsidR="009463C6" w:rsidRPr="009463C6" w:rsidRDefault="009463C6" w:rsidP="00C2698A">
      <w:pPr>
        <w:pStyle w:val="References"/>
        <w:numPr>
          <w:ilvl w:val="0"/>
          <w:numId w:val="12"/>
        </w:numPr>
        <w:jc w:val="both"/>
      </w:pPr>
      <w:r w:rsidRPr="009463C6">
        <w:t>Algee-Hewitt, M. (2017). Distributed Character: Quantitative Models of the English Stage, 1500-1920. Digital Humanities 2017: Book of</w:t>
      </w:r>
      <w:r w:rsidRPr="00C2698A">
        <w:t xml:space="preserve"> </w:t>
      </w:r>
      <w:r w:rsidRPr="009463C6">
        <w:t>Abstracts. Montreal: McGill</w:t>
      </w:r>
      <w:r w:rsidRPr="00C2698A">
        <w:t xml:space="preserve"> </w:t>
      </w:r>
      <w:r w:rsidRPr="009463C6">
        <w:t>University and Université de Montréal, pp. 119–21.</w:t>
      </w:r>
    </w:p>
    <w:p w14:paraId="2E51ED2B" w14:textId="77777777" w:rsidR="009463C6" w:rsidRPr="009463C6" w:rsidRDefault="009463C6" w:rsidP="00C2698A">
      <w:pPr>
        <w:pStyle w:val="References"/>
        <w:numPr>
          <w:ilvl w:val="0"/>
          <w:numId w:val="12"/>
        </w:numPr>
        <w:jc w:val="both"/>
      </w:pPr>
      <w:r w:rsidRPr="009463C6">
        <w:t>Fischer, F., Göbel, M., Kampkaspar, D., Kittel, C., and Trilcke, P. (2017). Network Dynamics, Plot Analysis: Approaching the Progressive Structuration of Literary Texts. Digital Humanities 2017: Book of Abstracts. Montreal: McGill University and Université de Montréal, pp. 437–41.</w:t>
      </w:r>
    </w:p>
    <w:p w14:paraId="18044584" w14:textId="77777777" w:rsidR="009463C6" w:rsidRPr="009463C6" w:rsidRDefault="009463C6" w:rsidP="00C2698A">
      <w:pPr>
        <w:pStyle w:val="References"/>
        <w:numPr>
          <w:ilvl w:val="0"/>
          <w:numId w:val="12"/>
        </w:numPr>
        <w:jc w:val="both"/>
      </w:pPr>
      <w:r w:rsidRPr="009463C6">
        <w:t>Moretti, F. (2011). Network Theory, Plot Analysis. New Left Review 68: 80–102.</w:t>
      </w:r>
    </w:p>
    <w:p w14:paraId="76EBA9F3" w14:textId="77777777" w:rsidR="009463C6" w:rsidRPr="009463C6" w:rsidRDefault="009463C6" w:rsidP="00C2698A">
      <w:pPr>
        <w:pStyle w:val="References"/>
        <w:numPr>
          <w:ilvl w:val="0"/>
          <w:numId w:val="12"/>
        </w:numPr>
        <w:jc w:val="both"/>
      </w:pPr>
      <w:r w:rsidRPr="009463C6">
        <w:t>Sparavigna, A. C. (2013). On Social Networks in Plays and Novels. International Journal of Sciences, 2: 20–25.</w:t>
      </w:r>
    </w:p>
    <w:p w14:paraId="49E3B6AE" w14:textId="77777777" w:rsidR="009463C6" w:rsidRPr="009463C6" w:rsidRDefault="009463C6" w:rsidP="00C2698A">
      <w:pPr>
        <w:pStyle w:val="References"/>
        <w:numPr>
          <w:ilvl w:val="0"/>
          <w:numId w:val="12"/>
        </w:numPr>
        <w:jc w:val="both"/>
      </w:pPr>
      <w:r w:rsidRPr="009463C6">
        <w:lastRenderedPageBreak/>
        <w:t>Stiller, J., Nettle, D., and Dunbar, R. I. M. (2003). The Small World of Shakespeare's Plays. Human Nature, 14(4): 397–408.</w:t>
      </w:r>
    </w:p>
    <w:p w14:paraId="3FE3FE2A" w14:textId="77777777" w:rsidR="009463C6" w:rsidRPr="009463C6" w:rsidRDefault="009463C6" w:rsidP="00C2698A">
      <w:pPr>
        <w:pStyle w:val="References"/>
        <w:numPr>
          <w:ilvl w:val="0"/>
          <w:numId w:val="12"/>
        </w:numPr>
        <w:jc w:val="both"/>
      </w:pPr>
      <w:r w:rsidRPr="009463C6">
        <w:t>Tonra, J., Kelly, D., and Reid, L. (2017). Personæ: A Character-Visualisation Tool for Dramatic Texts. Digital Humanities 2017: Book of Abstracts. Montreal: McGill University and Université de Montréal, pp. 627–30.</w:t>
      </w:r>
    </w:p>
    <w:p w14:paraId="37317E63" w14:textId="65EE14F6" w:rsidR="009463C6" w:rsidRPr="009463C6" w:rsidRDefault="009463C6" w:rsidP="00C2698A">
      <w:pPr>
        <w:pStyle w:val="References"/>
        <w:numPr>
          <w:ilvl w:val="0"/>
          <w:numId w:val="12"/>
        </w:numPr>
        <w:jc w:val="both"/>
      </w:pPr>
      <w:r w:rsidRPr="009463C6">
        <w:t>F. Ozgul, M. Gok, Z. Erdem and Y. Ozal, "Detecting criminal networks: SNA models are compared to proprietary models," 2012 IEEE International Conference on Intelligence and Security Informatics, Arlington, VA, 2012, pp. 156-158. URL: </w:t>
      </w:r>
      <w:hyperlink r:id="rId17" w:tgtFrame="_blank" w:history="1">
        <w:r w:rsidRPr="009463C6">
          <w:t>http://0-ieeexplore.ieee.org.library.uark.edu/stamp/stamp.jsp?tp=&amp;arnumber=6284278&amp;isnumber=6281845</w:t>
        </w:r>
      </w:hyperlink>
    </w:p>
    <w:p w14:paraId="7878BF29" w14:textId="77777777" w:rsidR="009463C6" w:rsidRPr="009463C6" w:rsidRDefault="009463C6" w:rsidP="00C2698A">
      <w:pPr>
        <w:pStyle w:val="References"/>
        <w:numPr>
          <w:ilvl w:val="0"/>
          <w:numId w:val="12"/>
        </w:numPr>
        <w:jc w:val="both"/>
      </w:pPr>
      <w:r w:rsidRPr="009463C6">
        <w:t>G. Di Tommaso, G. Stilo and P. Velardi, "Women leadership in enterprise social networks A SNA toolkit to foster the emergence of informal leaders in organizations," 2015 International Conference on Information Society (i-Society), London, 2015, pp. 73-78.</w:t>
      </w:r>
    </w:p>
    <w:p w14:paraId="398E7912" w14:textId="77777777" w:rsidR="009463C6" w:rsidRPr="009463C6" w:rsidRDefault="009463C6" w:rsidP="00C2698A">
      <w:pPr>
        <w:pStyle w:val="References"/>
        <w:numPr>
          <w:ilvl w:val="0"/>
          <w:numId w:val="12"/>
        </w:numPr>
        <w:jc w:val="both"/>
      </w:pPr>
      <w:r w:rsidRPr="009463C6">
        <w:t>E. Garces and J. Anthony, "Identification of experts using social network analysis (SNA)," 2016 Portland International Conference on Management of Engineering and Technology (PICMET), Honolulu, HI, 2016, pp. 1882-1896</w:t>
      </w:r>
    </w:p>
    <w:p w14:paraId="1CA1DF76" w14:textId="1B5CEDF4" w:rsidR="009463C6" w:rsidRPr="009463C6" w:rsidRDefault="009463C6" w:rsidP="00C2698A">
      <w:pPr>
        <w:pStyle w:val="References"/>
        <w:numPr>
          <w:ilvl w:val="0"/>
          <w:numId w:val="12"/>
        </w:numPr>
        <w:jc w:val="both"/>
      </w:pPr>
      <w:r w:rsidRPr="009463C6">
        <w:t>K. Y. Shin and J. H. Lee, "A job applicants' résumé verification method using a social network analysis Using Facebook like as Linkedin for a recruiting," 2017 11th International Conference on Software, Knowledge, Information Management and Applications (SKIMA), Malabe, 2017, pp. 1-5.</w:t>
      </w:r>
    </w:p>
    <w:p w14:paraId="655223A5" w14:textId="77777777" w:rsidR="00932D13" w:rsidRDefault="009463C6" w:rsidP="00C2698A">
      <w:pPr>
        <w:pStyle w:val="References"/>
        <w:numPr>
          <w:ilvl w:val="0"/>
          <w:numId w:val="12"/>
        </w:numPr>
        <w:jc w:val="both"/>
      </w:pPr>
      <w:r w:rsidRPr="009463C6">
        <w:t xml:space="preserve">E. N. Mambou, S. Nlend and H. Liu, "Study of the US road network based on social network analysis," 2017 IEEE AFRICON, Cape Town, </w:t>
      </w:r>
      <w:r w:rsidRPr="00932D13">
        <w:t>2017, pp. 974-978.</w:t>
      </w:r>
    </w:p>
    <w:p w14:paraId="7C1E8635" w14:textId="7FF7ED28" w:rsidR="00932D13" w:rsidRPr="00932D13" w:rsidRDefault="00932D13" w:rsidP="00C2698A">
      <w:pPr>
        <w:pStyle w:val="References"/>
        <w:numPr>
          <w:ilvl w:val="0"/>
          <w:numId w:val="12"/>
        </w:numPr>
        <w:jc w:val="both"/>
      </w:pPr>
      <w:r w:rsidRPr="00C2698A">
        <w:t>Disintegration analysis of terrorist organizations based on social networks(ieee)</w:t>
      </w:r>
    </w:p>
    <w:p w14:paraId="5DD47FD7" w14:textId="77777777" w:rsidR="00932D13" w:rsidRDefault="00932D13" w:rsidP="00C2698A">
      <w:pPr>
        <w:pStyle w:val="References"/>
        <w:numPr>
          <w:ilvl w:val="0"/>
          <w:numId w:val="12"/>
        </w:numPr>
        <w:jc w:val="both"/>
      </w:pPr>
      <w:r w:rsidRPr="00C85322">
        <w:t xml:space="preserve">Siobhán Grayson, Karen Wade, Gerardine Meaney, Jennie Rothwell, Maria Mulvany, and Derek Greene. 2016. Discovering structure in social networks of 19th century fiction. In Proceedings of the 8th ACM Conference on Web Science (WebSci '16). ACM, New York, NY, USA, 325-326. DOI: </w:t>
      </w:r>
      <w:hyperlink r:id="rId18" w:history="1">
        <w:r w:rsidRPr="00C2698A">
          <w:t>https://0-doi-org.library.uark.edu/10.1145/2908131.2908196</w:t>
        </w:r>
      </w:hyperlink>
    </w:p>
    <w:p w14:paraId="2D04BE28" w14:textId="77777777" w:rsidR="00932D13" w:rsidRPr="00C2698A" w:rsidRDefault="00932D13" w:rsidP="00C2698A">
      <w:pPr>
        <w:pStyle w:val="References"/>
        <w:numPr>
          <w:ilvl w:val="0"/>
          <w:numId w:val="12"/>
        </w:numPr>
        <w:jc w:val="both"/>
      </w:pPr>
      <w:r w:rsidRPr="00C2698A">
        <w:t>Raffaele Trequattrini, Rosa Lombardi, Mirella Battista, (2015) </w:t>
      </w:r>
      <w:hyperlink r:id="rId19" w:history="1">
        <w:r w:rsidRPr="00C2698A">
          <w:t>"Network analysis and football team performance: a first application"</w:t>
        </w:r>
      </w:hyperlink>
      <w:r w:rsidRPr="00C2698A">
        <w:t>, Team Performance Management: An International Journal, Vol. 21 Issue: 1/2, pp.85-110, </w:t>
      </w:r>
      <w:hyperlink r:id="rId20" w:history="1">
        <w:r w:rsidRPr="00C2698A">
          <w:t>https://doi.org/10.1108/TPM-03-2014-0016</w:t>
        </w:r>
      </w:hyperlink>
      <w:r w:rsidRPr="00C2698A">
        <w:t> </w:t>
      </w:r>
    </w:p>
    <w:p w14:paraId="3649186B" w14:textId="1B837021" w:rsidR="00932D13" w:rsidRDefault="00932D13" w:rsidP="00C2698A">
      <w:pPr>
        <w:pStyle w:val="References"/>
        <w:numPr>
          <w:ilvl w:val="0"/>
          <w:numId w:val="12"/>
        </w:numPr>
        <w:jc w:val="both"/>
      </w:pPr>
      <w:r>
        <w:t>Rafał Dreżewski, Jan Sepielak, Wojciech Filipkowski,The application of social network analysis algorithms in a system supporting money laundering detection,</w:t>
      </w:r>
      <w:r w:rsidR="00FE52E7">
        <w:t xml:space="preserve"> </w:t>
      </w:r>
      <w:r>
        <w:t>Information Sciences,</w:t>
      </w:r>
      <w:r w:rsidR="00FE52E7">
        <w:t xml:space="preserve"> </w:t>
      </w:r>
      <w:r>
        <w:t>Volume 295,</w:t>
      </w:r>
      <w:r w:rsidR="00FE52E7">
        <w:t xml:space="preserve"> </w:t>
      </w:r>
      <w:r>
        <w:t>2015,</w:t>
      </w:r>
      <w:r w:rsidR="00FE52E7">
        <w:t xml:space="preserve"> </w:t>
      </w:r>
      <w:r>
        <w:t>Pages 18-32,</w:t>
      </w:r>
      <w:r w:rsidR="00FE52E7">
        <w:t xml:space="preserve"> </w:t>
      </w:r>
      <w:r>
        <w:t>ISSN 0020-0255,</w:t>
      </w:r>
      <w:r w:rsidR="00FE52E7">
        <w:t xml:space="preserve"> </w:t>
      </w:r>
      <w:hyperlink r:id="rId21" w:history="1">
        <w:r w:rsidRPr="00C2698A">
          <w:t>https://doi.org/10.1016/j.ins.2014.10.015</w:t>
        </w:r>
      </w:hyperlink>
      <w:r>
        <w:t>.</w:t>
      </w:r>
      <w:r w:rsidR="00FE52E7">
        <w:t xml:space="preserve"> </w:t>
      </w:r>
      <w:r>
        <w:t>(</w:t>
      </w:r>
      <w:hyperlink r:id="rId22" w:history="1">
        <w:r w:rsidRPr="00C2698A">
          <w:t>http://www.sciencedirect.com/science/article/pii/S0020025514009979</w:t>
        </w:r>
      </w:hyperlink>
      <w:r>
        <w:t>)</w:t>
      </w:r>
    </w:p>
    <w:p w14:paraId="6421FC68" w14:textId="65BCF394" w:rsidR="00932D13" w:rsidRDefault="00932D13" w:rsidP="00C16D9E">
      <w:pPr>
        <w:pStyle w:val="References"/>
        <w:numPr>
          <w:ilvl w:val="0"/>
          <w:numId w:val="12"/>
        </w:numPr>
        <w:jc w:val="both"/>
      </w:pPr>
      <w:r>
        <w:t>Cherie Armour, Eiko I. Fried, Marie K. Deserno, Jack Tsai, Robert H. Pietrzak, A network analysis of DSM-5 posttraumatic stress disorder symptoms and correlates in U.S. military veterans,</w:t>
      </w:r>
      <w:r w:rsidR="00C16D9E">
        <w:t xml:space="preserve"> </w:t>
      </w:r>
      <w:r>
        <w:t>Journal of Anxiety Disorders,</w:t>
      </w:r>
      <w:r w:rsidR="00C16D9E">
        <w:t xml:space="preserve"> </w:t>
      </w:r>
      <w:r>
        <w:t>Volume 45,</w:t>
      </w:r>
      <w:r w:rsidR="00C16D9E">
        <w:t xml:space="preserve"> </w:t>
      </w:r>
      <w:r>
        <w:t>2017,</w:t>
      </w:r>
      <w:r w:rsidR="00C16D9E">
        <w:t xml:space="preserve"> </w:t>
      </w:r>
      <w:r>
        <w:t>Pages 49-59,</w:t>
      </w:r>
      <w:r w:rsidR="00C16D9E">
        <w:t xml:space="preserve"> </w:t>
      </w:r>
      <w:r>
        <w:t>ISSN 0887-6185,</w:t>
      </w:r>
      <w:r w:rsidR="00C16D9E">
        <w:t xml:space="preserve"> </w:t>
      </w:r>
      <w:r>
        <w:t>https://doi.org/10.1016/j.janxdis.2016.11.008.</w:t>
      </w:r>
    </w:p>
    <w:p w14:paraId="06DD1DB7" w14:textId="77777777" w:rsidR="00932D13" w:rsidRDefault="00932D13" w:rsidP="00C16D9E">
      <w:pPr>
        <w:pStyle w:val="References"/>
        <w:ind w:left="360" w:firstLine="0"/>
        <w:jc w:val="both"/>
      </w:pPr>
      <w:r>
        <w:t>(</w:t>
      </w:r>
      <w:hyperlink r:id="rId23" w:history="1">
        <w:r w:rsidRPr="00C2698A">
          <w:t>http://www.sciencedirect.com/science/article/pii/S0887618516302419</w:t>
        </w:r>
      </w:hyperlink>
      <w:r>
        <w:t>)</w:t>
      </w:r>
    </w:p>
    <w:p w14:paraId="61FF9C93" w14:textId="77777777" w:rsidR="00FE52E7" w:rsidRDefault="00EB6503" w:rsidP="00C2698A">
      <w:pPr>
        <w:pStyle w:val="References"/>
        <w:numPr>
          <w:ilvl w:val="0"/>
          <w:numId w:val="12"/>
        </w:numPr>
        <w:jc w:val="both"/>
      </w:pPr>
      <w:hyperlink r:id="rId24" w:history="1">
        <w:r w:rsidR="00932D13" w:rsidRPr="00C2698A">
          <w:t>http://science.sciencemag.org/content/323/5916/892.full</w:t>
        </w:r>
      </w:hyperlink>
    </w:p>
    <w:p w14:paraId="5914B2B2" w14:textId="77777777" w:rsidR="00FE52E7" w:rsidRPr="00C2698A" w:rsidRDefault="00FE52E7" w:rsidP="00C2698A">
      <w:pPr>
        <w:pStyle w:val="References"/>
        <w:numPr>
          <w:ilvl w:val="0"/>
          <w:numId w:val="12"/>
        </w:numPr>
        <w:jc w:val="both"/>
      </w:pPr>
      <w:r w:rsidRPr="00C2698A">
        <w:t xml:space="preserve">Elson, D. K., Dames, N., McKeown, K. R. (2010). Extracting Social Networks from Literary Fiction. Proceedings of ACL 2010. Uppsala, pp. 138–47, http://dl.acm.org/cita- tion.cfm?id=1858696 [accessed 27 Mar 2017]. </w:t>
      </w:r>
    </w:p>
    <w:p w14:paraId="0FC87DB5" w14:textId="77777777" w:rsidR="00FE52E7" w:rsidRPr="00C2698A" w:rsidRDefault="00FE52E7" w:rsidP="00C2698A">
      <w:pPr>
        <w:pStyle w:val="References"/>
        <w:numPr>
          <w:ilvl w:val="0"/>
          <w:numId w:val="12"/>
        </w:numPr>
        <w:jc w:val="both"/>
      </w:pPr>
      <w:r w:rsidRPr="005344B0">
        <w:t xml:space="preserve">Park, G.-M., Kim, S.-H., Cho, H.-G. (2013). Structural Analy- sis on Social Network Constructed from Characters in Literature Texts. Journal of Computers 8.9, pp. 2442–47, http://ojs.academypublisher.com/index.php/jcp/arti- cle/view/jcp080924422447/7672 [accessed 27 Mar 2017]. </w:t>
      </w:r>
    </w:p>
    <w:p w14:paraId="119E60F6" w14:textId="77777777" w:rsidR="00FE52E7" w:rsidRPr="00C2698A" w:rsidRDefault="00FE52E7" w:rsidP="00C2698A">
      <w:pPr>
        <w:pStyle w:val="References"/>
        <w:numPr>
          <w:ilvl w:val="0"/>
          <w:numId w:val="12"/>
        </w:numPr>
        <w:jc w:val="both"/>
      </w:pPr>
      <w:r w:rsidRPr="00C2698A">
        <w:t xml:space="preserve">Agarwal, A., Corvalan, A., Jensen, J., Rambow, O. (2012). Social Network Analysis of Alice in Wonderland. Proceed- ings of the Workshop on Computational Linguistics for Lit- erature. Montréal, pp. 88–96, http://www.aclweb.org/anthology/W12-2513 [ac- cessed 27 Mar 2017]. </w:t>
      </w:r>
    </w:p>
    <w:p w14:paraId="4A2824F3" w14:textId="4DA964FE" w:rsidR="00FE52E7" w:rsidRPr="00C2698A" w:rsidRDefault="00FE52E7" w:rsidP="00C2698A">
      <w:pPr>
        <w:pStyle w:val="References"/>
        <w:numPr>
          <w:ilvl w:val="0"/>
          <w:numId w:val="12"/>
        </w:numPr>
        <w:jc w:val="both"/>
      </w:pPr>
      <w:r w:rsidRPr="00C2698A">
        <w:t xml:space="preserve">Fischer, F., Göbel, M., Kampkaspar, D., Trilcke, P. (2015). Digital Network Analysis of Dramatic Texts. Digital Hu- manities 2015. Conference Abstracts. University of West- ern Sydney, http://dh2015.org/abstracts/xml/FISCHER_Frank_Digital_Network_Analysis_of_Dramati/FISCHER_Frank_Digital_Network_Analysis_of_Dramatic_Text.html [accessed 27 Mar 2017]. </w:t>
      </w:r>
    </w:p>
    <w:p w14:paraId="243EC69F" w14:textId="77777777" w:rsidR="00FE52E7" w:rsidRPr="00C2698A" w:rsidRDefault="00FE52E7" w:rsidP="00C2698A">
      <w:pPr>
        <w:pStyle w:val="References"/>
        <w:numPr>
          <w:ilvl w:val="0"/>
          <w:numId w:val="12"/>
        </w:numPr>
        <w:jc w:val="both"/>
      </w:pPr>
      <w:r w:rsidRPr="00C2698A">
        <w:t xml:space="preserve">Fischer, F., Göbel, M., Kampkaspar, D., Kittel, C., Trilcke, P. (2015ff.). [Blog] dlina – Digitally-Driven Literary Net- work Analysis (of Dramatic Texts). https://dlina.github.io/ [accessed 27 Mar 2017]. </w:t>
      </w:r>
    </w:p>
    <w:p w14:paraId="539D3983" w14:textId="77777777" w:rsidR="00FE52E7" w:rsidRPr="00C2698A" w:rsidRDefault="00FE52E7" w:rsidP="00C2698A">
      <w:pPr>
        <w:pStyle w:val="References"/>
        <w:numPr>
          <w:ilvl w:val="0"/>
          <w:numId w:val="12"/>
        </w:numPr>
        <w:jc w:val="both"/>
      </w:pPr>
      <w:r w:rsidRPr="00C2698A">
        <w:t>Waumans, M. C., Nicodème, T., Bersini, H. (2015). Topol- ogy Analysis of Social Networks Extracted from Litera- ture. Plos One, 3 June 2015, http://dx.doi.org/10.1371/journal.pone.0126470 [ac- cessed 27 Mar 2017]</w:t>
      </w:r>
    </w:p>
    <w:p w14:paraId="45F9030D" w14:textId="77777777" w:rsidR="00FE52E7" w:rsidRPr="00C2698A" w:rsidRDefault="00FE52E7" w:rsidP="00C2698A">
      <w:pPr>
        <w:pStyle w:val="References"/>
        <w:numPr>
          <w:ilvl w:val="0"/>
          <w:numId w:val="12"/>
        </w:numPr>
        <w:jc w:val="both"/>
      </w:pPr>
      <w:r w:rsidRPr="00C2698A">
        <w:t xml:space="preserve">Jannidis, F., Reger, I., Krug, M., Weimer, L., Macharowsky, L., Puppe, F. (2016). Comparison of Methods for the Identification of Main Characters in German Novels. Dig- ital Humanities 2016. Conference Abstracts. Jagiellonian University &amp; Pedagogical University, Krakó w, pp. 578–82 http://dh2016.adho.org/abstracts/297 [accessed 27 Mar 2017]. </w:t>
      </w:r>
    </w:p>
    <w:p w14:paraId="6C26A923" w14:textId="77777777" w:rsidR="00FE52E7" w:rsidRPr="00C2698A" w:rsidRDefault="00FE52E7" w:rsidP="00C2698A">
      <w:pPr>
        <w:pStyle w:val="References"/>
        <w:numPr>
          <w:ilvl w:val="0"/>
          <w:numId w:val="12"/>
        </w:numPr>
        <w:jc w:val="both"/>
      </w:pPr>
      <w:r w:rsidRPr="00C2698A">
        <w:t xml:space="preserve">Trilcke, P., Fischer, F., Göbel, M., Kampkaspar, D. (2015). 200 Years of Literary Network Data </w:t>
      </w:r>
      <w:r w:rsidRPr="00C2698A">
        <w:lastRenderedPageBreak/>
        <w:t xml:space="preserve">[blogpost], https://dlina.github.io/200-Years-of-Literary-Network- Data/ [accessed 27 Mar 2017]. </w:t>
      </w:r>
    </w:p>
    <w:p w14:paraId="168C2BB5" w14:textId="77777777" w:rsidR="00FE52E7" w:rsidRPr="00C2698A" w:rsidRDefault="00FE52E7" w:rsidP="00C2698A">
      <w:pPr>
        <w:pStyle w:val="References"/>
        <w:numPr>
          <w:ilvl w:val="0"/>
          <w:numId w:val="12"/>
        </w:numPr>
        <w:jc w:val="both"/>
      </w:pPr>
      <w:r w:rsidRPr="00C2698A">
        <w:t xml:space="preserve">Stiller, J., Nettle, D., Dunbar, R. I. M. (2003). The Small World of Shakespeare's Plays. Human Nature 14, pp. 397–408, https://www.staff.ncl.ac.uk/daniel.net- tle/shakespeare.pdf [accessed 27 Mar 2017]. </w:t>
      </w:r>
    </w:p>
    <w:p w14:paraId="2ED38F15" w14:textId="77777777" w:rsidR="00FE52E7" w:rsidRPr="00C2698A" w:rsidRDefault="00FE52E7" w:rsidP="00C2698A">
      <w:pPr>
        <w:pStyle w:val="References"/>
        <w:numPr>
          <w:ilvl w:val="0"/>
          <w:numId w:val="12"/>
        </w:numPr>
        <w:jc w:val="both"/>
      </w:pPr>
      <w:r w:rsidRPr="00C2698A">
        <w:t xml:space="preserve"> Stiller, J., Hudson, M. (2005). Weak Links and Scene Cliques Within the Small World of Shakespeare. Journal of Cul- tural and Evolutionary Psychology 3, pp. 57–73. </w:t>
      </w:r>
    </w:p>
    <w:p w14:paraId="399F2F12" w14:textId="77F93783" w:rsidR="00FE52E7" w:rsidRPr="00C2698A" w:rsidRDefault="00FE52E7" w:rsidP="00C2698A">
      <w:pPr>
        <w:pStyle w:val="References"/>
        <w:numPr>
          <w:ilvl w:val="0"/>
          <w:numId w:val="12"/>
        </w:numPr>
        <w:jc w:val="both"/>
      </w:pPr>
      <w:r w:rsidRPr="00C2698A">
        <w:t>Trilcke, P., Fischer, F., Göbel, M., Kampkaspar, D., Kittel, C. (2016). Theatre Plays as 'Small Worlds'? Network Data on the History and Typology of German Drama, 1730– 1930. Digital</w:t>
      </w:r>
      <w:r w:rsidRPr="00FE52E7">
        <w:rPr>
          <w:rFonts w:ascii="Cambria" w:hAnsi="Cambria"/>
          <w:i/>
          <w:iCs/>
          <w:szCs w:val="18"/>
        </w:rPr>
        <w:t xml:space="preserve"> Humanities 2016. </w:t>
      </w:r>
      <w:r w:rsidRPr="00C2698A">
        <w:t xml:space="preserve">Conference Abstracts. Jagiellonian University &amp; Pedagogical University, Kra- kó w, pp. 385–87 http://dh2016.adho.org/abstracts/407 [accessed 27 Mar 2017]. </w:t>
      </w:r>
    </w:p>
    <w:p w14:paraId="34BB0776" w14:textId="21FABE7D" w:rsidR="00932D13" w:rsidRPr="00C2698A" w:rsidRDefault="00EB6503" w:rsidP="00C2698A">
      <w:pPr>
        <w:pStyle w:val="References"/>
        <w:numPr>
          <w:ilvl w:val="0"/>
          <w:numId w:val="12"/>
        </w:numPr>
        <w:jc w:val="both"/>
      </w:pPr>
      <w:hyperlink r:id="rId25" w:history="1">
        <w:r w:rsidR="00FE52E7" w:rsidRPr="00C2698A">
          <w:t>http://journals.sagepub.com/doi/pdf/10.2466/pr0.101.1.177-192</w:t>
        </w:r>
      </w:hyperlink>
    </w:p>
    <w:p w14:paraId="307FDE34" w14:textId="77777777" w:rsidR="00E61851" w:rsidRDefault="00E61851" w:rsidP="00C2698A">
      <w:pPr>
        <w:pStyle w:val="References"/>
        <w:numPr>
          <w:ilvl w:val="0"/>
          <w:numId w:val="12"/>
        </w:numPr>
        <w:jc w:val="both"/>
      </w:pPr>
      <w:r>
        <w:t>[</w:t>
      </w:r>
      <w:r w:rsidRPr="00D77A1C">
        <w:t>https://link.springer.com/chapter/10.1007/978-981-10-0983-9_9</w:t>
      </w:r>
      <w:r>
        <w:t xml:space="preserve"> ]</w:t>
      </w:r>
      <w:r w:rsidRPr="00D77A1C">
        <w:t xml:space="preserve"> </w:t>
      </w:r>
    </w:p>
    <w:p w14:paraId="60631B99" w14:textId="068FE591" w:rsidR="00932D13" w:rsidRPr="00932D13" w:rsidRDefault="00932D13" w:rsidP="00C2698A">
      <w:pPr>
        <w:pStyle w:val="References"/>
        <w:ind w:left="0" w:firstLine="0"/>
        <w:jc w:val="both"/>
      </w:pPr>
    </w:p>
    <w:p w14:paraId="258583BB" w14:textId="77777777" w:rsidR="005030BC" w:rsidRPr="009463C6" w:rsidRDefault="005030BC" w:rsidP="00975E33">
      <w:pPr>
        <w:pStyle w:val="ListParagraph"/>
        <w:spacing w:after="240" w:line="240" w:lineRule="auto"/>
        <w:ind w:firstLine="0"/>
        <w:jc w:val="left"/>
        <w:rPr>
          <w:sz w:val="18"/>
        </w:rPr>
      </w:pPr>
    </w:p>
    <w:p w14:paraId="6F20D697" w14:textId="23299FE3" w:rsidR="001E1A8C" w:rsidRDefault="001E1A8C" w:rsidP="001E1A8C">
      <w:pPr>
        <w:pStyle w:val="References"/>
        <w:spacing w:line="240" w:lineRule="auto"/>
        <w:ind w:left="284" w:hanging="284"/>
        <w:jc w:val="both"/>
      </w:pPr>
    </w:p>
    <w:p w14:paraId="547EB0CC" w14:textId="7F7421F3" w:rsidR="00990654" w:rsidRDefault="00990654" w:rsidP="001E1A8C">
      <w:pPr>
        <w:pStyle w:val="References"/>
        <w:spacing w:line="240" w:lineRule="auto"/>
        <w:ind w:left="284" w:hanging="284"/>
        <w:jc w:val="both"/>
      </w:pPr>
    </w:p>
    <w:sectPr w:rsidR="00990654" w:rsidSect="00643C8E">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 w:author="Lawrence Evalyn" w:date="2018-05-18T17:46:00Z" w:initials="LE">
    <w:p w14:paraId="21417534" w14:textId="76FED42B" w:rsidR="002B4127" w:rsidRDefault="002B4127">
      <w:pPr>
        <w:pStyle w:val="CommentText"/>
      </w:pPr>
      <w:r>
        <w:rPr>
          <w:rStyle w:val="CommentReference"/>
        </w:rPr>
        <w:annotationRef/>
      </w:r>
      <w:r>
        <w:t>Is this true?</w:t>
      </w:r>
    </w:p>
  </w:comment>
  <w:comment w:id="110" w:author="Lawrence Evalyn" w:date="2018-05-17T17:20:00Z" w:initials="LE">
    <w:p w14:paraId="4DBB57B1" w14:textId="1BAC68BA" w:rsidR="00B802E4" w:rsidRDefault="00B802E4" w:rsidP="00AA2C65">
      <w:pPr>
        <w:pStyle w:val="CommentText"/>
        <w:ind w:firstLine="0"/>
      </w:pPr>
      <w:r>
        <w:rPr>
          <w:rStyle w:val="CommentReference"/>
        </w:rPr>
        <w:annotationRef/>
      </w:r>
      <w:r>
        <w:t xml:space="preserve">Plays in most historical time periods don’t fall into the categories of comedy/tragedy/history, so I don’t think we can find other genres. However, our same methods would probably transfer to different genre categories if we ran it with new categories and new texts? </w:t>
      </w:r>
    </w:p>
  </w:comment>
  <w:comment w:id="123" w:author="Lawrence Evalyn" w:date="2018-05-17T17:24:00Z" w:initials="LE">
    <w:p w14:paraId="6F659E78" w14:textId="4A47039D" w:rsidR="00B802E4" w:rsidRDefault="00B802E4">
      <w:pPr>
        <w:pStyle w:val="CommentText"/>
      </w:pPr>
      <w:r>
        <w:rPr>
          <w:rStyle w:val="CommentReference"/>
        </w:rPr>
        <w:annotationRef/>
      </w:r>
      <w:r>
        <w:t>What combinations?</w:t>
      </w:r>
    </w:p>
  </w:comment>
  <w:comment w:id="124" w:author="Lawrence Evalyn" w:date="2018-05-17T17:25:00Z" w:initials="LE">
    <w:p w14:paraId="216283CA" w14:textId="10D0CD69" w:rsidR="00B802E4" w:rsidRDefault="00B802E4">
      <w:pPr>
        <w:pStyle w:val="CommentText"/>
      </w:pPr>
      <w:r>
        <w:rPr>
          <w:rStyle w:val="CommentReference"/>
        </w:rPr>
        <w:annotationRef/>
      </w:r>
      <w:r>
        <w:t>What is k? Why is it 2? (The paper may not need to explain this, but I would like to know.)</w:t>
      </w:r>
    </w:p>
  </w:comment>
  <w:comment w:id="126" w:author="Lawrence Evalyn" w:date="2018-05-17T17:26:00Z" w:initials="LE">
    <w:p w14:paraId="11602A7C" w14:textId="093E542C" w:rsidR="00B802E4" w:rsidRDefault="00B802E4">
      <w:pPr>
        <w:pStyle w:val="CommentText"/>
      </w:pPr>
      <w:r>
        <w:rPr>
          <w:rStyle w:val="CommentReference"/>
        </w:rPr>
        <w:annotationRef/>
      </w:r>
      <w:r>
        <w:t>Is this the right transition word?</w:t>
      </w:r>
    </w:p>
  </w:comment>
  <w:comment w:id="133" w:author="Lawrence Evalyn" w:date="2018-05-17T17:28:00Z" w:initials="LE">
    <w:p w14:paraId="02934397" w14:textId="6E4E18C1" w:rsidR="00B802E4" w:rsidRDefault="00B802E4">
      <w:pPr>
        <w:pStyle w:val="CommentText"/>
      </w:pPr>
      <w:r>
        <w:rPr>
          <w:rStyle w:val="CommentReference"/>
        </w:rPr>
        <w:annotationRef/>
      </w:r>
      <w:r>
        <w:t xml:space="preserve">What is the actual number? (If it is weird </w:t>
      </w:r>
    </w:p>
  </w:comment>
  <w:comment w:id="131" w:author="Lawrence Evalyn" w:date="2018-05-17T17:38:00Z" w:initials="LE">
    <w:p w14:paraId="2593988E" w14:textId="3D93497D" w:rsidR="00B802E4" w:rsidRDefault="00B802E4" w:rsidP="00CD489F">
      <w:pPr>
        <w:pStyle w:val="CommentText"/>
      </w:pPr>
      <w:r>
        <w:rPr>
          <w:rStyle w:val="CommentReference"/>
        </w:rPr>
        <w:annotationRef/>
      </w:r>
      <w:r>
        <w:t>I think this section is clearer when it is more concrete, but does this section need to remain general / not mention our specific application?</w:t>
      </w:r>
    </w:p>
  </w:comment>
  <w:comment w:id="173" w:author="Lawrence Evalyn" w:date="2018-05-18T17:43:00Z" w:initials="LE">
    <w:p w14:paraId="28F7F650" w14:textId="7C54F98C" w:rsidR="002B4127" w:rsidRDefault="002B4127">
      <w:pPr>
        <w:pStyle w:val="CommentText"/>
      </w:pPr>
      <w:r>
        <w:rPr>
          <w:rStyle w:val="CommentReference"/>
        </w:rPr>
        <w:annotationRef/>
      </w:r>
      <w:r>
        <w:t>Is this the right source?</w:t>
      </w:r>
    </w:p>
  </w:comment>
  <w:comment w:id="223" w:author="Lawrence Evalyn" w:date="2018-05-17T17:48:00Z" w:initials="LE">
    <w:p w14:paraId="43B6D7E7" w14:textId="42CE2313" w:rsidR="00B802E4" w:rsidRDefault="00B802E4">
      <w:pPr>
        <w:pStyle w:val="CommentText"/>
      </w:pPr>
      <w:r>
        <w:rPr>
          <w:rStyle w:val="CommentReference"/>
        </w:rPr>
        <w:annotationRef/>
      </w:r>
      <w:r>
        <w:t>Citation?</w:t>
      </w:r>
    </w:p>
  </w:comment>
  <w:comment w:id="249" w:author="Lawrence Evalyn" w:date="2018-05-18T18:54:00Z" w:initials="LE">
    <w:p w14:paraId="1E781EF7" w14:textId="77777777" w:rsidR="00D37B27" w:rsidRPr="00D37B27" w:rsidRDefault="00D37B27"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Stiller, J., Nettle, D., and Dunbar, R. I. M.</w:t>
      </w:r>
      <w:r w:rsidRPr="00D37B27">
        <w:rPr>
          <w:rFonts w:ascii="Arial" w:hAnsi="Arial" w:cs="Arial"/>
          <w:color w:val="24292E"/>
          <w:sz w:val="24"/>
          <w:szCs w:val="24"/>
          <w:lang w:val="en-CA"/>
        </w:rPr>
        <w:t xml:space="preserve"> (2003). The Small World of Shakespeare's Plays. </w:t>
      </w:r>
      <w:r w:rsidRPr="00D37B27">
        <w:rPr>
          <w:rFonts w:ascii="Arial" w:hAnsi="Arial" w:cs="Arial"/>
          <w:i/>
          <w:iCs/>
          <w:color w:val="24292E"/>
          <w:sz w:val="24"/>
          <w:szCs w:val="24"/>
          <w:lang w:val="en-CA"/>
        </w:rPr>
        <w:t>Human Nature</w:t>
      </w:r>
      <w:r w:rsidRPr="00D37B27">
        <w:rPr>
          <w:rFonts w:ascii="Arial" w:hAnsi="Arial" w:cs="Arial"/>
          <w:color w:val="24292E"/>
          <w:sz w:val="24"/>
          <w:szCs w:val="24"/>
          <w:lang w:val="en-CA"/>
        </w:rPr>
        <w:t>, 14(4): 397–408.</w:t>
      </w:r>
    </w:p>
    <w:p w14:paraId="6E8FDE39" w14:textId="204D3628" w:rsidR="00D37B27" w:rsidRDefault="00D37B27">
      <w:pPr>
        <w:pStyle w:val="CommentText"/>
      </w:pPr>
    </w:p>
  </w:comment>
  <w:comment w:id="254" w:author="Lawrence Evalyn" w:date="2018-05-18T18:54:00Z" w:initials="LE">
    <w:p w14:paraId="094285A3" w14:textId="77777777" w:rsidR="00D37B27" w:rsidRPr="00D37B27" w:rsidRDefault="00D37B27"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Moretti, F.</w:t>
      </w:r>
      <w:r w:rsidRPr="00D37B27">
        <w:rPr>
          <w:rFonts w:ascii="Arial" w:hAnsi="Arial" w:cs="Arial"/>
          <w:color w:val="24292E"/>
          <w:sz w:val="24"/>
          <w:szCs w:val="24"/>
          <w:lang w:val="en-CA"/>
        </w:rPr>
        <w:t xml:space="preserve"> (2011). Network Theory, Plot Analysis. </w:t>
      </w:r>
      <w:r w:rsidRPr="00D37B27">
        <w:rPr>
          <w:rFonts w:ascii="Arial" w:hAnsi="Arial" w:cs="Arial"/>
          <w:i/>
          <w:iCs/>
          <w:color w:val="24292E"/>
          <w:sz w:val="24"/>
          <w:szCs w:val="24"/>
          <w:lang w:val="en-CA"/>
        </w:rPr>
        <w:t>New Left Review</w:t>
      </w:r>
      <w:r w:rsidRPr="00D37B27">
        <w:rPr>
          <w:rFonts w:ascii="Arial" w:hAnsi="Arial" w:cs="Arial"/>
          <w:color w:val="24292E"/>
          <w:sz w:val="24"/>
          <w:szCs w:val="24"/>
          <w:lang w:val="en-CA"/>
        </w:rPr>
        <w:t xml:space="preserve"> 68: 80–102.</w:t>
      </w:r>
    </w:p>
    <w:p w14:paraId="6A542E71" w14:textId="3A869D76" w:rsidR="00D37B27" w:rsidRDefault="00D37B27">
      <w:pPr>
        <w:pStyle w:val="CommentText"/>
      </w:pPr>
    </w:p>
  </w:comment>
  <w:comment w:id="257" w:author="Lawrence Evalyn" w:date="2018-05-17T17:51:00Z" w:initials="LE">
    <w:p w14:paraId="0E5EB986" w14:textId="77777777" w:rsidR="0068262A" w:rsidRDefault="0068262A" w:rsidP="0068262A">
      <w:pPr>
        <w:pStyle w:val="CommentText"/>
      </w:pPr>
      <w:r>
        <w:rPr>
          <w:rStyle w:val="CommentReference"/>
        </w:rPr>
        <w:annotationRef/>
      </w:r>
      <w:r>
        <w:t>I will write this paragraph</w:t>
      </w:r>
    </w:p>
  </w:comment>
  <w:comment w:id="264" w:author="Lawrence Evalyn" w:date="2018-05-18T18:54:00Z" w:initials="LE">
    <w:p w14:paraId="7585589E" w14:textId="77777777" w:rsidR="00D37B27" w:rsidRPr="00D37B27" w:rsidRDefault="00D37B27"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Algee-Hewitt, M.</w:t>
      </w:r>
      <w:r w:rsidRPr="00D37B27">
        <w:rPr>
          <w:rFonts w:ascii="Arial" w:hAnsi="Arial" w:cs="Arial"/>
          <w:color w:val="24292E"/>
          <w:sz w:val="24"/>
          <w:szCs w:val="24"/>
          <w:lang w:val="en-CA"/>
        </w:rPr>
        <w:t xml:space="preserve"> (2017). Distributed Character: Quantitative Models of the English Stage, 1500-1920. </w:t>
      </w:r>
      <w:r w:rsidRPr="00D37B27">
        <w:rPr>
          <w:rFonts w:ascii="Arial" w:hAnsi="Arial" w:cs="Arial"/>
          <w:i/>
          <w:iCs/>
          <w:color w:val="24292E"/>
          <w:sz w:val="24"/>
          <w:szCs w:val="24"/>
          <w:lang w:val="en-CA"/>
        </w:rPr>
        <w:t>Digital Humanities 2017: Book of Abstracts</w:t>
      </w:r>
      <w:r w:rsidRPr="00D37B27">
        <w:rPr>
          <w:rFonts w:ascii="Arial" w:hAnsi="Arial" w:cs="Arial"/>
          <w:color w:val="24292E"/>
          <w:sz w:val="24"/>
          <w:szCs w:val="24"/>
          <w:lang w:val="en-CA"/>
        </w:rPr>
        <w:t>. Montreal: McGill University and Université de Montréal, pp. 119–21.</w:t>
      </w:r>
    </w:p>
    <w:p w14:paraId="1F76AFF7" w14:textId="27495C31" w:rsidR="00D37B27" w:rsidRDefault="00D37B27">
      <w:pPr>
        <w:pStyle w:val="CommentText"/>
      </w:pPr>
    </w:p>
  </w:comment>
  <w:comment w:id="287" w:author="Lawrence Evalyn" w:date="2018-05-17T17:51:00Z" w:initials="LE">
    <w:p w14:paraId="4530D662" w14:textId="115C7DB3" w:rsidR="00B802E4" w:rsidRDefault="00B802E4">
      <w:pPr>
        <w:pStyle w:val="CommentText"/>
      </w:pPr>
      <w:r>
        <w:rPr>
          <w:rStyle w:val="CommentReference"/>
        </w:rPr>
        <w:annotationRef/>
      </w:r>
      <w:r>
        <w:t>I will write this paragraph</w:t>
      </w:r>
    </w:p>
  </w:comment>
  <w:comment w:id="348" w:author="Lawrence Evalyn" w:date="2018-05-17T18:07:00Z" w:initials="LE">
    <w:p w14:paraId="7B2FCD0A" w14:textId="27B5D8B9" w:rsidR="00B802E4" w:rsidRDefault="00B802E4">
      <w:pPr>
        <w:pStyle w:val="CommentText"/>
      </w:pPr>
      <w:r>
        <w:rPr>
          <w:rStyle w:val="CommentReference"/>
        </w:rPr>
        <w:annotationRef/>
      </w:r>
      <w:r>
        <w:t>Something seems wrong: the source says it is based on the First Folio, but the First Folio only contains 36 plays. Can you confirm exactly what source we used?</w:t>
      </w:r>
    </w:p>
  </w:comment>
  <w:comment w:id="356" w:author="Lawrence Evalyn" w:date="2018-05-17T18:07:00Z" w:initials="LE">
    <w:p w14:paraId="17FDD481" w14:textId="6E70DF34" w:rsidR="00B802E4" w:rsidRDefault="00B802E4">
      <w:pPr>
        <w:pStyle w:val="CommentText"/>
      </w:pPr>
      <w:r>
        <w:rPr>
          <w:rStyle w:val="CommentReference"/>
        </w:rPr>
        <w:annotationRef/>
      </w:r>
      <w:r>
        <w:t>I’m going to edit this to add that our is based on facsimiles of the First Folio</w:t>
      </w:r>
    </w:p>
  </w:comment>
  <w:comment w:id="358" w:author="Lawrence Evalyn" w:date="2018-05-17T17:55:00Z" w:initials="LE">
    <w:p w14:paraId="4437482C" w14:textId="7F092200" w:rsidR="00B802E4" w:rsidRDefault="00B802E4">
      <w:pPr>
        <w:pStyle w:val="CommentText"/>
      </w:pPr>
      <w:r>
        <w:rPr>
          <w:rStyle w:val="CommentReference"/>
        </w:rPr>
        <w:annotationRef/>
      </w:r>
      <w:r>
        <w:t>We need to include a table or list somewhere of what genre we labeled each play with. It’s ok by me if this table is in an appendix somewhere.</w:t>
      </w:r>
    </w:p>
  </w:comment>
  <w:comment w:id="368" w:author="Lawrence Evalyn" w:date="2018-05-17T18:09:00Z" w:initials="LE">
    <w:p w14:paraId="664C959B" w14:textId="1DAE293B" w:rsidR="00B802E4" w:rsidRDefault="00B802E4">
      <w:pPr>
        <w:pStyle w:val="CommentText"/>
      </w:pPr>
      <w:r>
        <w:rPr>
          <w:rStyle w:val="CommentReference"/>
        </w:rPr>
        <w:annotationRef/>
      </w:r>
      <w:r>
        <w:t>If this paragraph stays, it needs to be in this section</w:t>
      </w:r>
    </w:p>
  </w:comment>
  <w:comment w:id="369" w:author="Lawrence Evalyn" w:date="2018-05-17T18:10:00Z" w:initials="LE">
    <w:p w14:paraId="132A2D69" w14:textId="6C12D54D" w:rsidR="00B802E4" w:rsidRDefault="00B802E4">
      <w:pPr>
        <w:pStyle w:val="CommentText"/>
      </w:pPr>
      <w:r>
        <w:rPr>
          <w:rStyle w:val="CommentReference"/>
        </w:rPr>
        <w:annotationRef/>
      </w:r>
      <w:r>
        <w:t>What do you mean by “popular”?</w:t>
      </w:r>
    </w:p>
  </w:comment>
  <w:comment w:id="379" w:author="Lawrence Evalyn" w:date="2018-05-17T18:11:00Z" w:initials="LE">
    <w:p w14:paraId="04C409A7" w14:textId="02787886" w:rsidR="00B802E4" w:rsidRDefault="00B802E4" w:rsidP="00887DC0">
      <w:pPr>
        <w:pStyle w:val="CommentText"/>
        <w:ind w:firstLine="0"/>
      </w:pPr>
      <w:r>
        <w:rPr>
          <w:rStyle w:val="CommentReference"/>
        </w:rPr>
        <w:annotationRef/>
      </w:r>
      <w:r>
        <w:t>What is missing here?</w:t>
      </w:r>
    </w:p>
  </w:comment>
  <w:comment w:id="396" w:author="Lawrence Evalyn" w:date="2018-05-17T18:21:00Z" w:initials="LE">
    <w:p w14:paraId="10AB73FF" w14:textId="330A11D5" w:rsidR="00B802E4" w:rsidRDefault="00B802E4">
      <w:pPr>
        <w:pStyle w:val="CommentText"/>
      </w:pPr>
      <w:r>
        <w:rPr>
          <w:rStyle w:val="CommentReference"/>
        </w:rPr>
        <w:annotationRef/>
      </w:r>
      <w:r>
        <w:t>I will write the additional sections, once I better understand the other features. What are “Connected Components”, “Eccentricity”, “Modularity”, and “Path Length”? Is “Eigenvector” the average eignevector value of all nodes?</w:t>
      </w:r>
    </w:p>
  </w:comment>
  <w:comment w:id="401" w:author="Lawrence Evalyn" w:date="2018-05-17T18:23:00Z" w:initials="LE">
    <w:p w14:paraId="10470020" w14:textId="1624BD28" w:rsidR="00B802E4" w:rsidRDefault="00B802E4">
      <w:pPr>
        <w:pStyle w:val="CommentText"/>
      </w:pPr>
      <w:r>
        <w:rPr>
          <w:rStyle w:val="CommentReference"/>
        </w:rPr>
        <w:annotationRef/>
      </w:r>
      <w:r>
        <w:t>I, personally, hope to apply this work to the changing role of the heroine in “she-tragedy” of the long eighteenth century, and am excited to apply it to English, French, and German plays. I can expand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17534" w15:done="0"/>
  <w15:commentEx w15:paraId="4DBB57B1" w15:done="1"/>
  <w15:commentEx w15:paraId="6F659E78" w15:done="0"/>
  <w15:commentEx w15:paraId="216283CA" w15:done="0"/>
  <w15:commentEx w15:paraId="11602A7C" w15:done="0"/>
  <w15:commentEx w15:paraId="02934397" w15:done="0"/>
  <w15:commentEx w15:paraId="2593988E" w15:done="0"/>
  <w15:commentEx w15:paraId="28F7F650" w15:done="0"/>
  <w15:commentEx w15:paraId="43B6D7E7" w15:done="0"/>
  <w15:commentEx w15:paraId="6E8FDE39" w15:done="0"/>
  <w15:commentEx w15:paraId="6A542E71" w15:done="0"/>
  <w15:commentEx w15:paraId="0E5EB986" w15:done="0"/>
  <w15:commentEx w15:paraId="1F76AFF7" w15:done="0"/>
  <w15:commentEx w15:paraId="4530D662" w15:done="0"/>
  <w15:commentEx w15:paraId="7B2FCD0A" w15:done="0"/>
  <w15:commentEx w15:paraId="17FDD481" w15:done="0"/>
  <w15:commentEx w15:paraId="4437482C" w15:done="0"/>
  <w15:commentEx w15:paraId="664C959B" w15:done="0"/>
  <w15:commentEx w15:paraId="132A2D69" w15:done="0"/>
  <w15:commentEx w15:paraId="04C409A7" w15:done="0"/>
  <w15:commentEx w15:paraId="10AB73FF" w15:done="0"/>
  <w15:commentEx w15:paraId="104700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17534" w16cid:durableId="1EA99008"/>
  <w16cid:commentId w16cid:paraId="4DBB57B1" w16cid:durableId="1EA83847"/>
  <w16cid:commentId w16cid:paraId="6F659E78" w16cid:durableId="1EA83959"/>
  <w16cid:commentId w16cid:paraId="216283CA" w16cid:durableId="1EA8398B"/>
  <w16cid:commentId w16cid:paraId="11602A7C" w16cid:durableId="1EA839C1"/>
  <w16cid:commentId w16cid:paraId="02934397" w16cid:durableId="1EA83A37"/>
  <w16cid:commentId w16cid:paraId="2593988E" w16cid:durableId="1EA83C87"/>
  <w16cid:commentId w16cid:paraId="28F7F650" w16cid:durableId="1EA98F2D"/>
  <w16cid:commentId w16cid:paraId="43B6D7E7" w16cid:durableId="1EA83EF1"/>
  <w16cid:commentId w16cid:paraId="6E8FDE39" w16cid:durableId="1EA99FD8"/>
  <w16cid:commentId w16cid:paraId="6A542E71" w16cid:durableId="1EA99FEA"/>
  <w16cid:commentId w16cid:paraId="0E5EB986" w16cid:durableId="1EA99C0D"/>
  <w16cid:commentId w16cid:paraId="1F76AFF7" w16cid:durableId="1EA99FFC"/>
  <w16cid:commentId w16cid:paraId="4530D662" w16cid:durableId="1EA83F94"/>
  <w16cid:commentId w16cid:paraId="7B2FCD0A" w16cid:durableId="1EA84377"/>
  <w16cid:commentId w16cid:paraId="17FDD481" w16cid:durableId="1EA84356"/>
  <w16cid:commentId w16cid:paraId="4437482C" w16cid:durableId="1EA8409F"/>
  <w16cid:commentId w16cid:paraId="664C959B" w16cid:durableId="1EA843EA"/>
  <w16cid:commentId w16cid:paraId="132A2D69" w16cid:durableId="1EA84417"/>
  <w16cid:commentId w16cid:paraId="04C409A7" w16cid:durableId="1EA8446E"/>
  <w16cid:commentId w16cid:paraId="10AB73FF" w16cid:durableId="1EA846BF"/>
  <w16cid:commentId w16cid:paraId="10470020" w16cid:durableId="1EA84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33678" w14:textId="77777777" w:rsidR="00EB6503" w:rsidRDefault="00EB6503">
      <w:r>
        <w:separator/>
      </w:r>
    </w:p>
    <w:p w14:paraId="011D7E4D" w14:textId="77777777" w:rsidR="00EB6503" w:rsidRDefault="00EB6503"/>
    <w:p w14:paraId="6383083E" w14:textId="77777777" w:rsidR="00EB6503" w:rsidRDefault="00EB6503"/>
    <w:p w14:paraId="34E01C2D" w14:textId="77777777" w:rsidR="00EB6503" w:rsidRDefault="00EB6503"/>
    <w:p w14:paraId="14A5ADA3" w14:textId="77777777" w:rsidR="00EB6503" w:rsidRDefault="00EB6503" w:rsidP="00C86FEB"/>
    <w:p w14:paraId="3302FE0A" w14:textId="77777777" w:rsidR="00EB6503" w:rsidRDefault="00EB6503" w:rsidP="009F18BC"/>
    <w:p w14:paraId="14D8857A" w14:textId="77777777" w:rsidR="00EB6503" w:rsidRDefault="00EB6503"/>
    <w:p w14:paraId="51854381" w14:textId="77777777" w:rsidR="00EB6503" w:rsidRDefault="00EB6503" w:rsidP="00623991"/>
    <w:p w14:paraId="007B8FD2" w14:textId="77777777" w:rsidR="00EB6503" w:rsidRDefault="00EB6503" w:rsidP="00623991"/>
    <w:p w14:paraId="1F492A9B" w14:textId="77777777" w:rsidR="00EB6503" w:rsidRDefault="00EB6503" w:rsidP="00623991"/>
  </w:endnote>
  <w:endnote w:type="continuationSeparator" w:id="0">
    <w:p w14:paraId="39A5CEFE" w14:textId="77777777" w:rsidR="00EB6503" w:rsidRDefault="00EB6503">
      <w:r>
        <w:continuationSeparator/>
      </w:r>
    </w:p>
    <w:p w14:paraId="2902B1A7" w14:textId="77777777" w:rsidR="00EB6503" w:rsidRDefault="00EB6503"/>
    <w:p w14:paraId="6766232A" w14:textId="77777777" w:rsidR="00EB6503" w:rsidRDefault="00EB6503"/>
    <w:p w14:paraId="545FF7BF" w14:textId="77777777" w:rsidR="00EB6503" w:rsidRDefault="00EB6503"/>
    <w:p w14:paraId="00B02D09" w14:textId="77777777" w:rsidR="00EB6503" w:rsidRDefault="00EB6503" w:rsidP="00C86FEB"/>
    <w:p w14:paraId="01BC7329" w14:textId="77777777" w:rsidR="00EB6503" w:rsidRDefault="00EB6503" w:rsidP="009F18BC"/>
    <w:p w14:paraId="359AAAE9" w14:textId="77777777" w:rsidR="00EB6503" w:rsidRDefault="00EB6503"/>
    <w:p w14:paraId="099B88C5" w14:textId="77777777" w:rsidR="00EB6503" w:rsidRDefault="00EB6503" w:rsidP="00623991"/>
    <w:p w14:paraId="2EDAA9CF" w14:textId="77777777" w:rsidR="00EB6503" w:rsidRDefault="00EB6503" w:rsidP="00623991"/>
    <w:p w14:paraId="15B1458A" w14:textId="77777777" w:rsidR="00EB6503" w:rsidRDefault="00EB6503"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E340F" w14:textId="77777777" w:rsidR="00EB6503" w:rsidRDefault="00EB6503">
      <w:pPr>
        <w:pStyle w:val="Footer"/>
      </w:pPr>
    </w:p>
    <w:p w14:paraId="55F010D8" w14:textId="77777777" w:rsidR="00EB6503" w:rsidRDefault="00EB6503"/>
    <w:p w14:paraId="75C30FCC" w14:textId="77777777" w:rsidR="00EB6503" w:rsidRDefault="00EB6503"/>
    <w:p w14:paraId="57420370" w14:textId="77777777" w:rsidR="00EB6503" w:rsidRDefault="00EB6503"/>
    <w:p w14:paraId="1A8AC31F" w14:textId="77777777" w:rsidR="00EB6503" w:rsidRDefault="00EB6503"/>
    <w:p w14:paraId="586C3129" w14:textId="77777777" w:rsidR="00EB6503" w:rsidRDefault="00EB6503"/>
    <w:p w14:paraId="49A6D4E0" w14:textId="77777777" w:rsidR="00EB6503" w:rsidRDefault="00EB6503" w:rsidP="00C86FEB"/>
    <w:p w14:paraId="20416D31" w14:textId="77777777" w:rsidR="00EB6503" w:rsidRDefault="00EB6503" w:rsidP="009F18BC"/>
    <w:p w14:paraId="0906C626" w14:textId="77777777" w:rsidR="00EB6503" w:rsidRDefault="00EB6503"/>
    <w:p w14:paraId="63EC4F02" w14:textId="77777777" w:rsidR="00EB6503" w:rsidRDefault="00EB6503" w:rsidP="00623991"/>
    <w:p w14:paraId="7B9FEA32" w14:textId="77777777" w:rsidR="00EB6503" w:rsidRDefault="00EB6503" w:rsidP="00623991"/>
    <w:p w14:paraId="40E884A3" w14:textId="77777777" w:rsidR="00EB6503" w:rsidRDefault="00EB6503" w:rsidP="00623991"/>
  </w:footnote>
  <w:footnote w:type="continuationSeparator" w:id="0">
    <w:p w14:paraId="1CF65073" w14:textId="77777777" w:rsidR="00EB6503" w:rsidRDefault="00EB6503">
      <w:pPr>
        <w:ind w:right="3000" w:firstLine="0"/>
        <w:jc w:val="left"/>
      </w:pPr>
      <w:r>
        <w:continuationSeparator/>
      </w:r>
    </w:p>
    <w:p w14:paraId="307908FF" w14:textId="77777777" w:rsidR="00EB6503" w:rsidRDefault="00EB6503"/>
    <w:p w14:paraId="2E5AE179" w14:textId="77777777" w:rsidR="00EB6503" w:rsidRDefault="00EB6503"/>
    <w:p w14:paraId="6F88B9B1" w14:textId="77777777" w:rsidR="00EB6503" w:rsidRDefault="00EB6503"/>
    <w:p w14:paraId="6B48BA3A" w14:textId="77777777" w:rsidR="00EB6503" w:rsidRDefault="00EB6503"/>
    <w:p w14:paraId="601D37E2" w14:textId="77777777" w:rsidR="00EB6503" w:rsidRDefault="00EB6503"/>
    <w:p w14:paraId="5BF5B9D5" w14:textId="77777777" w:rsidR="00EB6503" w:rsidRDefault="00EB6503" w:rsidP="00C86FEB"/>
    <w:p w14:paraId="7CE70D52" w14:textId="77777777" w:rsidR="00EB6503" w:rsidRDefault="00EB6503" w:rsidP="009F18BC"/>
    <w:p w14:paraId="46F7070A" w14:textId="77777777" w:rsidR="00EB6503" w:rsidRDefault="00EB6503"/>
    <w:p w14:paraId="0DD5D50A" w14:textId="77777777" w:rsidR="00EB6503" w:rsidRDefault="00EB6503" w:rsidP="00623991"/>
    <w:p w14:paraId="5F5AA245" w14:textId="77777777" w:rsidR="00EB6503" w:rsidRDefault="00EB6503" w:rsidP="00623991"/>
    <w:p w14:paraId="33100F67" w14:textId="77777777" w:rsidR="00EB6503" w:rsidRDefault="00EB6503" w:rsidP="0062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B802E4" w14:paraId="3C85AFE1" w14:textId="77777777">
      <w:tc>
        <w:tcPr>
          <w:tcW w:w="720" w:type="dxa"/>
        </w:tcPr>
        <w:p w14:paraId="7C7C77F3" w14:textId="77777777" w:rsidR="00B802E4" w:rsidRDefault="00B802E4">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E12A661" w14:textId="0D331E49" w:rsidR="00B802E4" w:rsidRDefault="00B802E4">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6FB92001" w14:textId="77777777" w:rsidR="00B802E4" w:rsidRDefault="00B80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B802E4" w14:paraId="6AA5CFE8" w14:textId="77777777">
      <w:tc>
        <w:tcPr>
          <w:tcW w:w="8239" w:type="dxa"/>
        </w:tcPr>
        <w:p w14:paraId="25D84DD3" w14:textId="326F2FE5" w:rsidR="00B802E4" w:rsidRDefault="00B802E4">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762E55FD" w14:textId="77777777" w:rsidR="00B802E4" w:rsidRDefault="00B802E4">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7625E101" w14:textId="77777777" w:rsidR="00B802E4" w:rsidRDefault="00B80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A522E" w14:textId="77777777" w:rsidR="00B802E4" w:rsidRDefault="00B802E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B02A" w14:textId="77777777" w:rsidR="00B802E4" w:rsidRDefault="00B80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5FF6450"/>
    <w:multiLevelType w:val="multilevel"/>
    <w:tmpl w:val="512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824BF"/>
    <w:multiLevelType w:val="hybridMultilevel"/>
    <w:tmpl w:val="EB64ED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470F"/>
    <w:multiLevelType w:val="hybridMultilevel"/>
    <w:tmpl w:val="A70262BA"/>
    <w:lvl w:ilvl="0" w:tplc="6A2446D4">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31CA531E"/>
    <w:multiLevelType w:val="hybridMultilevel"/>
    <w:tmpl w:val="7FF6A966"/>
    <w:lvl w:ilvl="0" w:tplc="5A469C46">
      <w:start w:val="1"/>
      <w:numFmt w:val="lowerRoman"/>
      <w:lvlText w:val="%1."/>
      <w:lvlJc w:val="right"/>
      <w:pPr>
        <w:ind w:left="720" w:hanging="72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14B4A"/>
    <w:multiLevelType w:val="multilevel"/>
    <w:tmpl w:val="F48647B2"/>
    <w:lvl w:ilvl="0">
      <w:start w:val="1"/>
      <w:numFmt w:val="decimal"/>
      <w:lvlText w:val="%1."/>
      <w:lvlJc w:val="left"/>
      <w:pPr>
        <w:ind w:left="420" w:hanging="420"/>
      </w:pPr>
      <w:rPr>
        <w:rFonts w:hint="default"/>
      </w:rPr>
    </w:lvl>
    <w:lvl w:ilvl="1">
      <w:start w:val="1"/>
      <w:numFmt w:val="decimal"/>
      <w:lvlText w:val="%1.%2"/>
      <w:lvlJc w:val="left"/>
      <w:pPr>
        <w:ind w:left="420" w:hanging="4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58364F8F"/>
    <w:multiLevelType w:val="hybridMultilevel"/>
    <w:tmpl w:val="D80A8628"/>
    <w:lvl w:ilvl="0" w:tplc="0409001B">
      <w:start w:val="1"/>
      <w:numFmt w:val="lowerRoman"/>
      <w:lvlText w:val="%1."/>
      <w:lvlJc w:val="righ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0" w15:restartNumberingAfterBreak="0">
    <w:nsid w:val="64002401"/>
    <w:multiLevelType w:val="hybridMultilevel"/>
    <w:tmpl w:val="FA6E1B08"/>
    <w:lvl w:ilvl="0" w:tplc="5132700A">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B536C"/>
    <w:multiLevelType w:val="hybridMultilevel"/>
    <w:tmpl w:val="FF948748"/>
    <w:lvl w:ilvl="0" w:tplc="578AB0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6135F"/>
    <w:multiLevelType w:val="hybridMultilevel"/>
    <w:tmpl w:val="DB18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10"/>
  </w:num>
  <w:num w:numId="6">
    <w:abstractNumId w:val="4"/>
  </w:num>
  <w:num w:numId="7">
    <w:abstractNumId w:val="5"/>
  </w:num>
  <w:num w:numId="8">
    <w:abstractNumId w:val="9"/>
  </w:num>
  <w:num w:numId="9">
    <w:abstractNumId w:val="6"/>
  </w:num>
  <w:num w:numId="10">
    <w:abstractNumId w:val="12"/>
  </w:num>
  <w:num w:numId="11">
    <w:abstractNumId w:val="7"/>
  </w:num>
  <w:num w:numId="12">
    <w:abstractNumId w:val="11"/>
  </w:num>
  <w:num w:numId="13">
    <w:abstractNumId w:val="3"/>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5E8"/>
    <w:rsid w:val="00014F84"/>
    <w:rsid w:val="000159A4"/>
    <w:rsid w:val="00016545"/>
    <w:rsid w:val="00023182"/>
    <w:rsid w:val="00034887"/>
    <w:rsid w:val="00040C35"/>
    <w:rsid w:val="00041F81"/>
    <w:rsid w:val="000448C4"/>
    <w:rsid w:val="0005048F"/>
    <w:rsid w:val="00051BE8"/>
    <w:rsid w:val="0005251D"/>
    <w:rsid w:val="00055B0D"/>
    <w:rsid w:val="00060574"/>
    <w:rsid w:val="00061A6D"/>
    <w:rsid w:val="00061BBE"/>
    <w:rsid w:val="00062294"/>
    <w:rsid w:val="000650DF"/>
    <w:rsid w:val="00066C26"/>
    <w:rsid w:val="00066E6E"/>
    <w:rsid w:val="000702A3"/>
    <w:rsid w:val="0007053E"/>
    <w:rsid w:val="000706FB"/>
    <w:rsid w:val="0007361A"/>
    <w:rsid w:val="00073A6F"/>
    <w:rsid w:val="00075879"/>
    <w:rsid w:val="00081341"/>
    <w:rsid w:val="00082522"/>
    <w:rsid w:val="00087803"/>
    <w:rsid w:val="00087CB6"/>
    <w:rsid w:val="00091404"/>
    <w:rsid w:val="00091951"/>
    <w:rsid w:val="00092D92"/>
    <w:rsid w:val="000936D9"/>
    <w:rsid w:val="000972F8"/>
    <w:rsid w:val="000A2454"/>
    <w:rsid w:val="000A30CA"/>
    <w:rsid w:val="000B5BD6"/>
    <w:rsid w:val="000B5C6D"/>
    <w:rsid w:val="000B695E"/>
    <w:rsid w:val="000B6CEA"/>
    <w:rsid w:val="000C3CAC"/>
    <w:rsid w:val="000C440F"/>
    <w:rsid w:val="000C5508"/>
    <w:rsid w:val="000C789E"/>
    <w:rsid w:val="000D7944"/>
    <w:rsid w:val="000E10DF"/>
    <w:rsid w:val="000F1664"/>
    <w:rsid w:val="000F20DF"/>
    <w:rsid w:val="000F3638"/>
    <w:rsid w:val="000F475A"/>
    <w:rsid w:val="00102094"/>
    <w:rsid w:val="0010295A"/>
    <w:rsid w:val="00111DB3"/>
    <w:rsid w:val="00112CB9"/>
    <w:rsid w:val="00114F42"/>
    <w:rsid w:val="00115F88"/>
    <w:rsid w:val="00116D86"/>
    <w:rsid w:val="00117F57"/>
    <w:rsid w:val="001202CF"/>
    <w:rsid w:val="00122D80"/>
    <w:rsid w:val="00132E86"/>
    <w:rsid w:val="001337C1"/>
    <w:rsid w:val="00133F24"/>
    <w:rsid w:val="001373B7"/>
    <w:rsid w:val="001432C6"/>
    <w:rsid w:val="00144D60"/>
    <w:rsid w:val="00145696"/>
    <w:rsid w:val="00147F31"/>
    <w:rsid w:val="00150EBD"/>
    <w:rsid w:val="0015434A"/>
    <w:rsid w:val="00162573"/>
    <w:rsid w:val="00162CDC"/>
    <w:rsid w:val="001649A0"/>
    <w:rsid w:val="0016675F"/>
    <w:rsid w:val="00166768"/>
    <w:rsid w:val="00172390"/>
    <w:rsid w:val="0017241C"/>
    <w:rsid w:val="00172CC3"/>
    <w:rsid w:val="001812AF"/>
    <w:rsid w:val="00183D54"/>
    <w:rsid w:val="001850D3"/>
    <w:rsid w:val="00185A40"/>
    <w:rsid w:val="00191586"/>
    <w:rsid w:val="00192D0F"/>
    <w:rsid w:val="00193ADA"/>
    <w:rsid w:val="00195299"/>
    <w:rsid w:val="001975C7"/>
    <w:rsid w:val="001A01F3"/>
    <w:rsid w:val="001A0622"/>
    <w:rsid w:val="001A26A9"/>
    <w:rsid w:val="001A4F5D"/>
    <w:rsid w:val="001A73B6"/>
    <w:rsid w:val="001A7D39"/>
    <w:rsid w:val="001B033E"/>
    <w:rsid w:val="001B30AE"/>
    <w:rsid w:val="001B3110"/>
    <w:rsid w:val="001B35E9"/>
    <w:rsid w:val="001C0ABC"/>
    <w:rsid w:val="001C1C8B"/>
    <w:rsid w:val="001C38F4"/>
    <w:rsid w:val="001C429F"/>
    <w:rsid w:val="001D0AB1"/>
    <w:rsid w:val="001D12AF"/>
    <w:rsid w:val="001D58E2"/>
    <w:rsid w:val="001D5AB3"/>
    <w:rsid w:val="001E1A8C"/>
    <w:rsid w:val="001E2146"/>
    <w:rsid w:val="001E25DB"/>
    <w:rsid w:val="001E3F7C"/>
    <w:rsid w:val="001E4A02"/>
    <w:rsid w:val="001E4FCF"/>
    <w:rsid w:val="001F2AAD"/>
    <w:rsid w:val="001F364B"/>
    <w:rsid w:val="001F486E"/>
    <w:rsid w:val="001F4BE0"/>
    <w:rsid w:val="00202751"/>
    <w:rsid w:val="00202EB4"/>
    <w:rsid w:val="00203B5B"/>
    <w:rsid w:val="00207B6A"/>
    <w:rsid w:val="00207CFC"/>
    <w:rsid w:val="00210B3B"/>
    <w:rsid w:val="0021346E"/>
    <w:rsid w:val="002158E7"/>
    <w:rsid w:val="00216AEA"/>
    <w:rsid w:val="00220EA4"/>
    <w:rsid w:val="00220F7F"/>
    <w:rsid w:val="002249B3"/>
    <w:rsid w:val="002253C3"/>
    <w:rsid w:val="00227855"/>
    <w:rsid w:val="00234178"/>
    <w:rsid w:val="00234A56"/>
    <w:rsid w:val="00245688"/>
    <w:rsid w:val="0024647C"/>
    <w:rsid w:val="00246888"/>
    <w:rsid w:val="00246D0F"/>
    <w:rsid w:val="00247D6B"/>
    <w:rsid w:val="00252CE7"/>
    <w:rsid w:val="00256F66"/>
    <w:rsid w:val="00256FE7"/>
    <w:rsid w:val="00257C43"/>
    <w:rsid w:val="00257D06"/>
    <w:rsid w:val="00264A29"/>
    <w:rsid w:val="0026670F"/>
    <w:rsid w:val="002703A0"/>
    <w:rsid w:val="002704F6"/>
    <w:rsid w:val="00270C7A"/>
    <w:rsid w:val="00273841"/>
    <w:rsid w:val="00274BE9"/>
    <w:rsid w:val="00274E25"/>
    <w:rsid w:val="002752AD"/>
    <w:rsid w:val="00277E32"/>
    <w:rsid w:val="00281183"/>
    <w:rsid w:val="002833F6"/>
    <w:rsid w:val="00283CA7"/>
    <w:rsid w:val="002868E0"/>
    <w:rsid w:val="0029277E"/>
    <w:rsid w:val="0029354D"/>
    <w:rsid w:val="002939A3"/>
    <w:rsid w:val="002A1BCD"/>
    <w:rsid w:val="002A41A1"/>
    <w:rsid w:val="002A5449"/>
    <w:rsid w:val="002A5734"/>
    <w:rsid w:val="002A6D18"/>
    <w:rsid w:val="002B2A21"/>
    <w:rsid w:val="002B30D4"/>
    <w:rsid w:val="002B4127"/>
    <w:rsid w:val="002B6BEC"/>
    <w:rsid w:val="002B78F1"/>
    <w:rsid w:val="002C210C"/>
    <w:rsid w:val="002C72A0"/>
    <w:rsid w:val="002C7525"/>
    <w:rsid w:val="002D0244"/>
    <w:rsid w:val="002D0A69"/>
    <w:rsid w:val="002E2128"/>
    <w:rsid w:val="002E3715"/>
    <w:rsid w:val="002E3A54"/>
    <w:rsid w:val="002E4225"/>
    <w:rsid w:val="002E5188"/>
    <w:rsid w:val="002E54F3"/>
    <w:rsid w:val="002E6F43"/>
    <w:rsid w:val="002F63C5"/>
    <w:rsid w:val="002F70BA"/>
    <w:rsid w:val="00300C15"/>
    <w:rsid w:val="00300FD8"/>
    <w:rsid w:val="003020B1"/>
    <w:rsid w:val="003023F5"/>
    <w:rsid w:val="00303C0A"/>
    <w:rsid w:val="0031147B"/>
    <w:rsid w:val="00316AF8"/>
    <w:rsid w:val="0032102F"/>
    <w:rsid w:val="0032168A"/>
    <w:rsid w:val="003233F5"/>
    <w:rsid w:val="0032629C"/>
    <w:rsid w:val="0032780E"/>
    <w:rsid w:val="003368AA"/>
    <w:rsid w:val="003404A9"/>
    <w:rsid w:val="003417E8"/>
    <w:rsid w:val="00341BE5"/>
    <w:rsid w:val="0034307A"/>
    <w:rsid w:val="00344BA0"/>
    <w:rsid w:val="00344E87"/>
    <w:rsid w:val="003514DA"/>
    <w:rsid w:val="00352FDB"/>
    <w:rsid w:val="00354611"/>
    <w:rsid w:val="00357D5E"/>
    <w:rsid w:val="00363AB7"/>
    <w:rsid w:val="003719EC"/>
    <w:rsid w:val="00372F7B"/>
    <w:rsid w:val="00376402"/>
    <w:rsid w:val="00377B7A"/>
    <w:rsid w:val="003817FA"/>
    <w:rsid w:val="00394D37"/>
    <w:rsid w:val="003A091E"/>
    <w:rsid w:val="003A4E2A"/>
    <w:rsid w:val="003B0CAC"/>
    <w:rsid w:val="003B1A0F"/>
    <w:rsid w:val="003B4E32"/>
    <w:rsid w:val="003B520A"/>
    <w:rsid w:val="003B7027"/>
    <w:rsid w:val="003C064F"/>
    <w:rsid w:val="003C372C"/>
    <w:rsid w:val="003C526B"/>
    <w:rsid w:val="003C55A2"/>
    <w:rsid w:val="003C64B1"/>
    <w:rsid w:val="003C7E8F"/>
    <w:rsid w:val="003D0A26"/>
    <w:rsid w:val="003D384B"/>
    <w:rsid w:val="003D5CA6"/>
    <w:rsid w:val="003D75AB"/>
    <w:rsid w:val="003E468E"/>
    <w:rsid w:val="003E6ED2"/>
    <w:rsid w:val="003F2DFB"/>
    <w:rsid w:val="003F672F"/>
    <w:rsid w:val="0040028E"/>
    <w:rsid w:val="00401901"/>
    <w:rsid w:val="00407218"/>
    <w:rsid w:val="00414C71"/>
    <w:rsid w:val="00420884"/>
    <w:rsid w:val="00423F67"/>
    <w:rsid w:val="004261AC"/>
    <w:rsid w:val="00436240"/>
    <w:rsid w:val="0044222B"/>
    <w:rsid w:val="00445095"/>
    <w:rsid w:val="00446BFD"/>
    <w:rsid w:val="00451D2B"/>
    <w:rsid w:val="00453344"/>
    <w:rsid w:val="00456441"/>
    <w:rsid w:val="0046094C"/>
    <w:rsid w:val="00465015"/>
    <w:rsid w:val="004740E7"/>
    <w:rsid w:val="00477732"/>
    <w:rsid w:val="00477E5A"/>
    <w:rsid w:val="00481380"/>
    <w:rsid w:val="00482775"/>
    <w:rsid w:val="004828A6"/>
    <w:rsid w:val="0048549B"/>
    <w:rsid w:val="00486DCC"/>
    <w:rsid w:val="004874FA"/>
    <w:rsid w:val="004918AD"/>
    <w:rsid w:val="00497801"/>
    <w:rsid w:val="004A180B"/>
    <w:rsid w:val="004A3A67"/>
    <w:rsid w:val="004B6407"/>
    <w:rsid w:val="004B6B04"/>
    <w:rsid w:val="004C0803"/>
    <w:rsid w:val="004C28AA"/>
    <w:rsid w:val="004C2E2A"/>
    <w:rsid w:val="004C5A9C"/>
    <w:rsid w:val="004C78C5"/>
    <w:rsid w:val="004C7B89"/>
    <w:rsid w:val="004D0680"/>
    <w:rsid w:val="004D5C62"/>
    <w:rsid w:val="004E2B6E"/>
    <w:rsid w:val="004E4C75"/>
    <w:rsid w:val="004E513E"/>
    <w:rsid w:val="004F42DB"/>
    <w:rsid w:val="004F5959"/>
    <w:rsid w:val="004F625D"/>
    <w:rsid w:val="00500B37"/>
    <w:rsid w:val="0050307A"/>
    <w:rsid w:val="005030BC"/>
    <w:rsid w:val="00504587"/>
    <w:rsid w:val="00505A7A"/>
    <w:rsid w:val="00510768"/>
    <w:rsid w:val="00510D11"/>
    <w:rsid w:val="005141AA"/>
    <w:rsid w:val="00514CD5"/>
    <w:rsid w:val="00516644"/>
    <w:rsid w:val="00516CE8"/>
    <w:rsid w:val="00521A8F"/>
    <w:rsid w:val="00523CAA"/>
    <w:rsid w:val="00523F12"/>
    <w:rsid w:val="00527500"/>
    <w:rsid w:val="00530219"/>
    <w:rsid w:val="005306D5"/>
    <w:rsid w:val="005344B0"/>
    <w:rsid w:val="00537989"/>
    <w:rsid w:val="00544012"/>
    <w:rsid w:val="005463AF"/>
    <w:rsid w:val="0055584F"/>
    <w:rsid w:val="0055598E"/>
    <w:rsid w:val="005560ED"/>
    <w:rsid w:val="0056358D"/>
    <w:rsid w:val="00564C67"/>
    <w:rsid w:val="005655B7"/>
    <w:rsid w:val="00566EBC"/>
    <w:rsid w:val="00570F73"/>
    <w:rsid w:val="00573044"/>
    <w:rsid w:val="005739DA"/>
    <w:rsid w:val="00573AA1"/>
    <w:rsid w:val="00573F8E"/>
    <w:rsid w:val="00574476"/>
    <w:rsid w:val="005810CF"/>
    <w:rsid w:val="00583BF8"/>
    <w:rsid w:val="005859AC"/>
    <w:rsid w:val="00590C03"/>
    <w:rsid w:val="00591D0C"/>
    <w:rsid w:val="0059292C"/>
    <w:rsid w:val="00593D20"/>
    <w:rsid w:val="005956DB"/>
    <w:rsid w:val="00595F63"/>
    <w:rsid w:val="005A381B"/>
    <w:rsid w:val="005A4315"/>
    <w:rsid w:val="005A4F0E"/>
    <w:rsid w:val="005A70D4"/>
    <w:rsid w:val="005A77E1"/>
    <w:rsid w:val="005A787E"/>
    <w:rsid w:val="005B03E0"/>
    <w:rsid w:val="005B10B0"/>
    <w:rsid w:val="005B485D"/>
    <w:rsid w:val="005B4BE0"/>
    <w:rsid w:val="005B4BF1"/>
    <w:rsid w:val="005B6FB3"/>
    <w:rsid w:val="005C10AF"/>
    <w:rsid w:val="005C119C"/>
    <w:rsid w:val="005C1E69"/>
    <w:rsid w:val="005C390F"/>
    <w:rsid w:val="005C63D1"/>
    <w:rsid w:val="005C73AD"/>
    <w:rsid w:val="005C75AD"/>
    <w:rsid w:val="005D2D1D"/>
    <w:rsid w:val="005D4AB6"/>
    <w:rsid w:val="005E294E"/>
    <w:rsid w:val="005E3221"/>
    <w:rsid w:val="005F28CA"/>
    <w:rsid w:val="005F41A5"/>
    <w:rsid w:val="005F4FDA"/>
    <w:rsid w:val="006012D2"/>
    <w:rsid w:val="00601DA8"/>
    <w:rsid w:val="00603477"/>
    <w:rsid w:val="00607610"/>
    <w:rsid w:val="00611374"/>
    <w:rsid w:val="00616516"/>
    <w:rsid w:val="00617984"/>
    <w:rsid w:val="00617EC1"/>
    <w:rsid w:val="00623991"/>
    <w:rsid w:val="0062415E"/>
    <w:rsid w:val="0062442A"/>
    <w:rsid w:val="00624BB6"/>
    <w:rsid w:val="00627228"/>
    <w:rsid w:val="00627C1E"/>
    <w:rsid w:val="00630DA4"/>
    <w:rsid w:val="00631230"/>
    <w:rsid w:val="0063328A"/>
    <w:rsid w:val="00635CCE"/>
    <w:rsid w:val="00641136"/>
    <w:rsid w:val="00643BD3"/>
    <w:rsid w:val="00643C08"/>
    <w:rsid w:val="00643C8E"/>
    <w:rsid w:val="00645314"/>
    <w:rsid w:val="006456D7"/>
    <w:rsid w:val="006459E3"/>
    <w:rsid w:val="0064620D"/>
    <w:rsid w:val="00651CDA"/>
    <w:rsid w:val="00654DC8"/>
    <w:rsid w:val="00655F2B"/>
    <w:rsid w:val="0066028D"/>
    <w:rsid w:val="00661482"/>
    <w:rsid w:val="006631E2"/>
    <w:rsid w:val="00670BD3"/>
    <w:rsid w:val="00673945"/>
    <w:rsid w:val="00677A6D"/>
    <w:rsid w:val="00677CF9"/>
    <w:rsid w:val="00681BC1"/>
    <w:rsid w:val="0068262A"/>
    <w:rsid w:val="0068341A"/>
    <w:rsid w:val="00686AB8"/>
    <w:rsid w:val="00687627"/>
    <w:rsid w:val="006957B5"/>
    <w:rsid w:val="00695A6C"/>
    <w:rsid w:val="006A42B6"/>
    <w:rsid w:val="006A6D43"/>
    <w:rsid w:val="006A719A"/>
    <w:rsid w:val="006B0341"/>
    <w:rsid w:val="006B2690"/>
    <w:rsid w:val="006B39F5"/>
    <w:rsid w:val="006B5164"/>
    <w:rsid w:val="006B55D8"/>
    <w:rsid w:val="006B726D"/>
    <w:rsid w:val="006C1328"/>
    <w:rsid w:val="006C4008"/>
    <w:rsid w:val="006D3D4A"/>
    <w:rsid w:val="006D56A2"/>
    <w:rsid w:val="006D6AC3"/>
    <w:rsid w:val="006D7665"/>
    <w:rsid w:val="006E168E"/>
    <w:rsid w:val="006E4998"/>
    <w:rsid w:val="006E4EC7"/>
    <w:rsid w:val="006F6DB2"/>
    <w:rsid w:val="007014A2"/>
    <w:rsid w:val="007034E9"/>
    <w:rsid w:val="00703E68"/>
    <w:rsid w:val="00704E2C"/>
    <w:rsid w:val="00704EB6"/>
    <w:rsid w:val="00711E41"/>
    <w:rsid w:val="00714B81"/>
    <w:rsid w:val="00715B4E"/>
    <w:rsid w:val="00717F9C"/>
    <w:rsid w:val="00722D8E"/>
    <w:rsid w:val="00723579"/>
    <w:rsid w:val="007270A0"/>
    <w:rsid w:val="0073067E"/>
    <w:rsid w:val="007320E0"/>
    <w:rsid w:val="00733FA3"/>
    <w:rsid w:val="0073410D"/>
    <w:rsid w:val="00744E4D"/>
    <w:rsid w:val="00746081"/>
    <w:rsid w:val="00750219"/>
    <w:rsid w:val="00750506"/>
    <w:rsid w:val="00755EEB"/>
    <w:rsid w:val="00760B25"/>
    <w:rsid w:val="007616F1"/>
    <w:rsid w:val="00761AB2"/>
    <w:rsid w:val="007639C1"/>
    <w:rsid w:val="00767CAC"/>
    <w:rsid w:val="00773520"/>
    <w:rsid w:val="00775D66"/>
    <w:rsid w:val="00776A80"/>
    <w:rsid w:val="00781F93"/>
    <w:rsid w:val="007824CC"/>
    <w:rsid w:val="00783545"/>
    <w:rsid w:val="00785A29"/>
    <w:rsid w:val="007870A6"/>
    <w:rsid w:val="007876E9"/>
    <w:rsid w:val="00787964"/>
    <w:rsid w:val="00792F44"/>
    <w:rsid w:val="007942D6"/>
    <w:rsid w:val="007946A1"/>
    <w:rsid w:val="007976A7"/>
    <w:rsid w:val="007A0929"/>
    <w:rsid w:val="007A1578"/>
    <w:rsid w:val="007A3BB6"/>
    <w:rsid w:val="007A7018"/>
    <w:rsid w:val="007B3A27"/>
    <w:rsid w:val="007B7F4D"/>
    <w:rsid w:val="007C0ABB"/>
    <w:rsid w:val="007C0B92"/>
    <w:rsid w:val="007C0E4F"/>
    <w:rsid w:val="007C0E60"/>
    <w:rsid w:val="007C61B7"/>
    <w:rsid w:val="007C7174"/>
    <w:rsid w:val="007D1146"/>
    <w:rsid w:val="007D476A"/>
    <w:rsid w:val="007E0EDB"/>
    <w:rsid w:val="007E3D3F"/>
    <w:rsid w:val="007E466C"/>
    <w:rsid w:val="007E7784"/>
    <w:rsid w:val="007F1978"/>
    <w:rsid w:val="007F2D7E"/>
    <w:rsid w:val="007F5B40"/>
    <w:rsid w:val="007F697C"/>
    <w:rsid w:val="00800978"/>
    <w:rsid w:val="00802220"/>
    <w:rsid w:val="00802AF9"/>
    <w:rsid w:val="0080657C"/>
    <w:rsid w:val="00806B38"/>
    <w:rsid w:val="00821FB1"/>
    <w:rsid w:val="00824BCF"/>
    <w:rsid w:val="008358F4"/>
    <w:rsid w:val="00837013"/>
    <w:rsid w:val="00837928"/>
    <w:rsid w:val="00840C36"/>
    <w:rsid w:val="0084257D"/>
    <w:rsid w:val="00844A71"/>
    <w:rsid w:val="008450FF"/>
    <w:rsid w:val="008522EF"/>
    <w:rsid w:val="0085389D"/>
    <w:rsid w:val="008570DD"/>
    <w:rsid w:val="008709C9"/>
    <w:rsid w:val="008715E7"/>
    <w:rsid w:val="00872D22"/>
    <w:rsid w:val="008737B4"/>
    <w:rsid w:val="00874E36"/>
    <w:rsid w:val="008750EA"/>
    <w:rsid w:val="008759AB"/>
    <w:rsid w:val="0088025D"/>
    <w:rsid w:val="00885802"/>
    <w:rsid w:val="00887DC0"/>
    <w:rsid w:val="00893AEC"/>
    <w:rsid w:val="00895D62"/>
    <w:rsid w:val="008971A6"/>
    <w:rsid w:val="008A4F99"/>
    <w:rsid w:val="008A6A6C"/>
    <w:rsid w:val="008A7325"/>
    <w:rsid w:val="008D180C"/>
    <w:rsid w:val="008D2DFF"/>
    <w:rsid w:val="008D3D52"/>
    <w:rsid w:val="008D451A"/>
    <w:rsid w:val="008D4A9D"/>
    <w:rsid w:val="008E0122"/>
    <w:rsid w:val="008E04BB"/>
    <w:rsid w:val="008E096C"/>
    <w:rsid w:val="008E182E"/>
    <w:rsid w:val="008E2FBA"/>
    <w:rsid w:val="008E2FC4"/>
    <w:rsid w:val="008E4488"/>
    <w:rsid w:val="008E52A6"/>
    <w:rsid w:val="008E585A"/>
    <w:rsid w:val="008E75B9"/>
    <w:rsid w:val="008F3C4F"/>
    <w:rsid w:val="008F6040"/>
    <w:rsid w:val="009022AB"/>
    <w:rsid w:val="00911B97"/>
    <w:rsid w:val="0091395E"/>
    <w:rsid w:val="00916A45"/>
    <w:rsid w:val="009223A5"/>
    <w:rsid w:val="00930E27"/>
    <w:rsid w:val="00932A1C"/>
    <w:rsid w:val="00932D13"/>
    <w:rsid w:val="009331C2"/>
    <w:rsid w:val="00933330"/>
    <w:rsid w:val="00935C78"/>
    <w:rsid w:val="00935CCA"/>
    <w:rsid w:val="009401A0"/>
    <w:rsid w:val="00940F64"/>
    <w:rsid w:val="009437A4"/>
    <w:rsid w:val="00945F76"/>
    <w:rsid w:val="009463C6"/>
    <w:rsid w:val="00946E1D"/>
    <w:rsid w:val="00946E35"/>
    <w:rsid w:val="009516F4"/>
    <w:rsid w:val="00951DE5"/>
    <w:rsid w:val="00953286"/>
    <w:rsid w:val="00953521"/>
    <w:rsid w:val="00954061"/>
    <w:rsid w:val="00954DC4"/>
    <w:rsid w:val="009571C4"/>
    <w:rsid w:val="0096243E"/>
    <w:rsid w:val="00963E9E"/>
    <w:rsid w:val="00963F0E"/>
    <w:rsid w:val="00967D99"/>
    <w:rsid w:val="00971D47"/>
    <w:rsid w:val="009727B9"/>
    <w:rsid w:val="00972E98"/>
    <w:rsid w:val="00975E33"/>
    <w:rsid w:val="009760B6"/>
    <w:rsid w:val="00976996"/>
    <w:rsid w:val="00977D4D"/>
    <w:rsid w:val="009856B2"/>
    <w:rsid w:val="00990454"/>
    <w:rsid w:val="00990458"/>
    <w:rsid w:val="00990654"/>
    <w:rsid w:val="0099225C"/>
    <w:rsid w:val="009958D7"/>
    <w:rsid w:val="00995BB4"/>
    <w:rsid w:val="009A0321"/>
    <w:rsid w:val="009B087C"/>
    <w:rsid w:val="009B0898"/>
    <w:rsid w:val="009B12B7"/>
    <w:rsid w:val="009B6FF0"/>
    <w:rsid w:val="009C1C8C"/>
    <w:rsid w:val="009C20D1"/>
    <w:rsid w:val="009C3115"/>
    <w:rsid w:val="009C32E5"/>
    <w:rsid w:val="009C40D0"/>
    <w:rsid w:val="009C502B"/>
    <w:rsid w:val="009D01D9"/>
    <w:rsid w:val="009D37E4"/>
    <w:rsid w:val="009D421F"/>
    <w:rsid w:val="009D43A6"/>
    <w:rsid w:val="009D4821"/>
    <w:rsid w:val="009E0549"/>
    <w:rsid w:val="009E66CD"/>
    <w:rsid w:val="009E6A55"/>
    <w:rsid w:val="009F18BC"/>
    <w:rsid w:val="009F20EB"/>
    <w:rsid w:val="009F6050"/>
    <w:rsid w:val="009F6BB3"/>
    <w:rsid w:val="00A03E3A"/>
    <w:rsid w:val="00A05AD9"/>
    <w:rsid w:val="00A06832"/>
    <w:rsid w:val="00A10DCA"/>
    <w:rsid w:val="00A14DC0"/>
    <w:rsid w:val="00A277C5"/>
    <w:rsid w:val="00A32650"/>
    <w:rsid w:val="00A34762"/>
    <w:rsid w:val="00A3598A"/>
    <w:rsid w:val="00A46BB8"/>
    <w:rsid w:val="00A50DEE"/>
    <w:rsid w:val="00A5696F"/>
    <w:rsid w:val="00A60998"/>
    <w:rsid w:val="00A61500"/>
    <w:rsid w:val="00A6389D"/>
    <w:rsid w:val="00A640BB"/>
    <w:rsid w:val="00A64CF4"/>
    <w:rsid w:val="00A64FF0"/>
    <w:rsid w:val="00A65793"/>
    <w:rsid w:val="00A674C0"/>
    <w:rsid w:val="00A74BD5"/>
    <w:rsid w:val="00A753F7"/>
    <w:rsid w:val="00A817D3"/>
    <w:rsid w:val="00A81F0C"/>
    <w:rsid w:val="00A8520C"/>
    <w:rsid w:val="00A87392"/>
    <w:rsid w:val="00A91535"/>
    <w:rsid w:val="00A918EE"/>
    <w:rsid w:val="00A931A9"/>
    <w:rsid w:val="00A94AD0"/>
    <w:rsid w:val="00A9763B"/>
    <w:rsid w:val="00AA2C65"/>
    <w:rsid w:val="00AA537B"/>
    <w:rsid w:val="00AA57D3"/>
    <w:rsid w:val="00AA5BBC"/>
    <w:rsid w:val="00AA638A"/>
    <w:rsid w:val="00AA63ED"/>
    <w:rsid w:val="00AB03C2"/>
    <w:rsid w:val="00AB52BA"/>
    <w:rsid w:val="00AC022A"/>
    <w:rsid w:val="00AC0271"/>
    <w:rsid w:val="00AC1EE3"/>
    <w:rsid w:val="00AC717E"/>
    <w:rsid w:val="00AD2512"/>
    <w:rsid w:val="00AD3042"/>
    <w:rsid w:val="00AD314E"/>
    <w:rsid w:val="00AE0282"/>
    <w:rsid w:val="00AE135D"/>
    <w:rsid w:val="00AE308D"/>
    <w:rsid w:val="00AE369A"/>
    <w:rsid w:val="00AE5187"/>
    <w:rsid w:val="00AE62CF"/>
    <w:rsid w:val="00AF2E21"/>
    <w:rsid w:val="00B0168D"/>
    <w:rsid w:val="00B04375"/>
    <w:rsid w:val="00B0439E"/>
    <w:rsid w:val="00B043D3"/>
    <w:rsid w:val="00B046DC"/>
    <w:rsid w:val="00B04784"/>
    <w:rsid w:val="00B13268"/>
    <w:rsid w:val="00B1388C"/>
    <w:rsid w:val="00B14EF6"/>
    <w:rsid w:val="00B15765"/>
    <w:rsid w:val="00B2146C"/>
    <w:rsid w:val="00B23945"/>
    <w:rsid w:val="00B23A95"/>
    <w:rsid w:val="00B24052"/>
    <w:rsid w:val="00B269E8"/>
    <w:rsid w:val="00B276F9"/>
    <w:rsid w:val="00B311E7"/>
    <w:rsid w:val="00B3722D"/>
    <w:rsid w:val="00B373AF"/>
    <w:rsid w:val="00B3746C"/>
    <w:rsid w:val="00B37CBD"/>
    <w:rsid w:val="00B4127F"/>
    <w:rsid w:val="00B468C0"/>
    <w:rsid w:val="00B50D6F"/>
    <w:rsid w:val="00B515FB"/>
    <w:rsid w:val="00B52880"/>
    <w:rsid w:val="00B60584"/>
    <w:rsid w:val="00B6364A"/>
    <w:rsid w:val="00B63B09"/>
    <w:rsid w:val="00B64B4F"/>
    <w:rsid w:val="00B667A6"/>
    <w:rsid w:val="00B70AFB"/>
    <w:rsid w:val="00B70E3D"/>
    <w:rsid w:val="00B710A4"/>
    <w:rsid w:val="00B77250"/>
    <w:rsid w:val="00B77B99"/>
    <w:rsid w:val="00B802E4"/>
    <w:rsid w:val="00B829C6"/>
    <w:rsid w:val="00B84F18"/>
    <w:rsid w:val="00B84F46"/>
    <w:rsid w:val="00B8613F"/>
    <w:rsid w:val="00B8676E"/>
    <w:rsid w:val="00B86904"/>
    <w:rsid w:val="00B94F05"/>
    <w:rsid w:val="00B97E21"/>
    <w:rsid w:val="00BA01FD"/>
    <w:rsid w:val="00BA54EB"/>
    <w:rsid w:val="00BA54EC"/>
    <w:rsid w:val="00BA6354"/>
    <w:rsid w:val="00BB2E29"/>
    <w:rsid w:val="00BC22B9"/>
    <w:rsid w:val="00BC29C3"/>
    <w:rsid w:val="00BD3560"/>
    <w:rsid w:val="00BD40C5"/>
    <w:rsid w:val="00BE28F1"/>
    <w:rsid w:val="00BE6559"/>
    <w:rsid w:val="00BF222B"/>
    <w:rsid w:val="00BF525B"/>
    <w:rsid w:val="00BF5F79"/>
    <w:rsid w:val="00C006A9"/>
    <w:rsid w:val="00C061E0"/>
    <w:rsid w:val="00C11984"/>
    <w:rsid w:val="00C11CCE"/>
    <w:rsid w:val="00C13E2E"/>
    <w:rsid w:val="00C16D9E"/>
    <w:rsid w:val="00C23FDE"/>
    <w:rsid w:val="00C2698A"/>
    <w:rsid w:val="00C27D66"/>
    <w:rsid w:val="00C30895"/>
    <w:rsid w:val="00C3189F"/>
    <w:rsid w:val="00C31D95"/>
    <w:rsid w:val="00C32D02"/>
    <w:rsid w:val="00C354CE"/>
    <w:rsid w:val="00C36399"/>
    <w:rsid w:val="00C415B7"/>
    <w:rsid w:val="00C41804"/>
    <w:rsid w:val="00C44F96"/>
    <w:rsid w:val="00C47C8B"/>
    <w:rsid w:val="00C5119A"/>
    <w:rsid w:val="00C51AAB"/>
    <w:rsid w:val="00C538D7"/>
    <w:rsid w:val="00C54C99"/>
    <w:rsid w:val="00C56534"/>
    <w:rsid w:val="00C56EFB"/>
    <w:rsid w:val="00C62A7A"/>
    <w:rsid w:val="00C67AAA"/>
    <w:rsid w:val="00C70488"/>
    <w:rsid w:val="00C74770"/>
    <w:rsid w:val="00C74987"/>
    <w:rsid w:val="00C82197"/>
    <w:rsid w:val="00C85012"/>
    <w:rsid w:val="00C85322"/>
    <w:rsid w:val="00C858E7"/>
    <w:rsid w:val="00C86E5F"/>
    <w:rsid w:val="00C86FEB"/>
    <w:rsid w:val="00C87FF6"/>
    <w:rsid w:val="00C90A7E"/>
    <w:rsid w:val="00C90C92"/>
    <w:rsid w:val="00C9167C"/>
    <w:rsid w:val="00C94856"/>
    <w:rsid w:val="00C97B65"/>
    <w:rsid w:val="00CA0BE3"/>
    <w:rsid w:val="00CA0BFF"/>
    <w:rsid w:val="00CA1570"/>
    <w:rsid w:val="00CA1A31"/>
    <w:rsid w:val="00CA5E3E"/>
    <w:rsid w:val="00CB0CAB"/>
    <w:rsid w:val="00CB2180"/>
    <w:rsid w:val="00CB22B9"/>
    <w:rsid w:val="00CB2433"/>
    <w:rsid w:val="00CB2762"/>
    <w:rsid w:val="00CB6556"/>
    <w:rsid w:val="00CB66C1"/>
    <w:rsid w:val="00CC1E0E"/>
    <w:rsid w:val="00CC21C7"/>
    <w:rsid w:val="00CD1FA1"/>
    <w:rsid w:val="00CD2011"/>
    <w:rsid w:val="00CD35D4"/>
    <w:rsid w:val="00CD452A"/>
    <w:rsid w:val="00CD489F"/>
    <w:rsid w:val="00CD5D83"/>
    <w:rsid w:val="00CD6B2D"/>
    <w:rsid w:val="00D02946"/>
    <w:rsid w:val="00D02A78"/>
    <w:rsid w:val="00D06ED4"/>
    <w:rsid w:val="00D12791"/>
    <w:rsid w:val="00D12FAC"/>
    <w:rsid w:val="00D163C1"/>
    <w:rsid w:val="00D17498"/>
    <w:rsid w:val="00D20B73"/>
    <w:rsid w:val="00D34108"/>
    <w:rsid w:val="00D34947"/>
    <w:rsid w:val="00D36326"/>
    <w:rsid w:val="00D37B27"/>
    <w:rsid w:val="00D42467"/>
    <w:rsid w:val="00D45370"/>
    <w:rsid w:val="00D453BB"/>
    <w:rsid w:val="00D4692E"/>
    <w:rsid w:val="00D469C0"/>
    <w:rsid w:val="00D47544"/>
    <w:rsid w:val="00D50AD6"/>
    <w:rsid w:val="00D562EA"/>
    <w:rsid w:val="00D6041D"/>
    <w:rsid w:val="00D61673"/>
    <w:rsid w:val="00D62C69"/>
    <w:rsid w:val="00D655FD"/>
    <w:rsid w:val="00D658B8"/>
    <w:rsid w:val="00D7564E"/>
    <w:rsid w:val="00D77A1C"/>
    <w:rsid w:val="00D77EAE"/>
    <w:rsid w:val="00D80156"/>
    <w:rsid w:val="00D819EC"/>
    <w:rsid w:val="00D824F6"/>
    <w:rsid w:val="00D83899"/>
    <w:rsid w:val="00D90E5B"/>
    <w:rsid w:val="00D92F19"/>
    <w:rsid w:val="00D941EB"/>
    <w:rsid w:val="00D95B4D"/>
    <w:rsid w:val="00DA7BA6"/>
    <w:rsid w:val="00DB0AAA"/>
    <w:rsid w:val="00DB15DA"/>
    <w:rsid w:val="00DB1864"/>
    <w:rsid w:val="00DB4091"/>
    <w:rsid w:val="00DB5949"/>
    <w:rsid w:val="00DC1877"/>
    <w:rsid w:val="00DC2A30"/>
    <w:rsid w:val="00DC335C"/>
    <w:rsid w:val="00DD1745"/>
    <w:rsid w:val="00DD4FAC"/>
    <w:rsid w:val="00DD6705"/>
    <w:rsid w:val="00DD74AE"/>
    <w:rsid w:val="00DE05DF"/>
    <w:rsid w:val="00DE0E8A"/>
    <w:rsid w:val="00DE1CEB"/>
    <w:rsid w:val="00DE7ACA"/>
    <w:rsid w:val="00DF441E"/>
    <w:rsid w:val="00DF5732"/>
    <w:rsid w:val="00DF7472"/>
    <w:rsid w:val="00E021E9"/>
    <w:rsid w:val="00E05D79"/>
    <w:rsid w:val="00E0677B"/>
    <w:rsid w:val="00E07831"/>
    <w:rsid w:val="00E174E4"/>
    <w:rsid w:val="00E27774"/>
    <w:rsid w:val="00E27A59"/>
    <w:rsid w:val="00E338CD"/>
    <w:rsid w:val="00E360AC"/>
    <w:rsid w:val="00E364C0"/>
    <w:rsid w:val="00E4313F"/>
    <w:rsid w:val="00E4612D"/>
    <w:rsid w:val="00E47B36"/>
    <w:rsid w:val="00E552DD"/>
    <w:rsid w:val="00E5610F"/>
    <w:rsid w:val="00E56304"/>
    <w:rsid w:val="00E56C0E"/>
    <w:rsid w:val="00E60188"/>
    <w:rsid w:val="00E61851"/>
    <w:rsid w:val="00E61F40"/>
    <w:rsid w:val="00E62210"/>
    <w:rsid w:val="00E67761"/>
    <w:rsid w:val="00E77846"/>
    <w:rsid w:val="00E81B73"/>
    <w:rsid w:val="00E8344B"/>
    <w:rsid w:val="00E856FE"/>
    <w:rsid w:val="00E90B41"/>
    <w:rsid w:val="00EA060A"/>
    <w:rsid w:val="00EA0834"/>
    <w:rsid w:val="00EA2779"/>
    <w:rsid w:val="00EA2A53"/>
    <w:rsid w:val="00EA3AC7"/>
    <w:rsid w:val="00EA4F66"/>
    <w:rsid w:val="00EA5059"/>
    <w:rsid w:val="00EA76C3"/>
    <w:rsid w:val="00EA7F3B"/>
    <w:rsid w:val="00EB00F5"/>
    <w:rsid w:val="00EB0C01"/>
    <w:rsid w:val="00EB4F91"/>
    <w:rsid w:val="00EB6503"/>
    <w:rsid w:val="00EB7CD6"/>
    <w:rsid w:val="00EC048D"/>
    <w:rsid w:val="00EC1036"/>
    <w:rsid w:val="00EC28FB"/>
    <w:rsid w:val="00EC3487"/>
    <w:rsid w:val="00EC7B0E"/>
    <w:rsid w:val="00ED0E67"/>
    <w:rsid w:val="00ED2DCB"/>
    <w:rsid w:val="00ED397A"/>
    <w:rsid w:val="00EE505E"/>
    <w:rsid w:val="00EE5304"/>
    <w:rsid w:val="00EF0CC7"/>
    <w:rsid w:val="00EF1A32"/>
    <w:rsid w:val="00EF4FE1"/>
    <w:rsid w:val="00EF591E"/>
    <w:rsid w:val="00F0118E"/>
    <w:rsid w:val="00F04EBE"/>
    <w:rsid w:val="00F058A0"/>
    <w:rsid w:val="00F061B5"/>
    <w:rsid w:val="00F064F9"/>
    <w:rsid w:val="00F075F2"/>
    <w:rsid w:val="00F10FDE"/>
    <w:rsid w:val="00F11330"/>
    <w:rsid w:val="00F11DFC"/>
    <w:rsid w:val="00F13716"/>
    <w:rsid w:val="00F1372A"/>
    <w:rsid w:val="00F13B15"/>
    <w:rsid w:val="00F159A9"/>
    <w:rsid w:val="00F16AA4"/>
    <w:rsid w:val="00F1713B"/>
    <w:rsid w:val="00F17B2D"/>
    <w:rsid w:val="00F17CAE"/>
    <w:rsid w:val="00F257EA"/>
    <w:rsid w:val="00F3597C"/>
    <w:rsid w:val="00F3715F"/>
    <w:rsid w:val="00F41198"/>
    <w:rsid w:val="00F419C3"/>
    <w:rsid w:val="00F423F0"/>
    <w:rsid w:val="00F42D0A"/>
    <w:rsid w:val="00F45F81"/>
    <w:rsid w:val="00F4603B"/>
    <w:rsid w:val="00F46303"/>
    <w:rsid w:val="00F478F4"/>
    <w:rsid w:val="00F513A0"/>
    <w:rsid w:val="00F53919"/>
    <w:rsid w:val="00F551FB"/>
    <w:rsid w:val="00F5602C"/>
    <w:rsid w:val="00F61BF3"/>
    <w:rsid w:val="00F72A56"/>
    <w:rsid w:val="00F7316B"/>
    <w:rsid w:val="00F74685"/>
    <w:rsid w:val="00F75FC3"/>
    <w:rsid w:val="00F7625C"/>
    <w:rsid w:val="00F80413"/>
    <w:rsid w:val="00F81A44"/>
    <w:rsid w:val="00F83392"/>
    <w:rsid w:val="00F865D2"/>
    <w:rsid w:val="00F8774F"/>
    <w:rsid w:val="00F90DCF"/>
    <w:rsid w:val="00F93940"/>
    <w:rsid w:val="00F96875"/>
    <w:rsid w:val="00F97390"/>
    <w:rsid w:val="00FA1927"/>
    <w:rsid w:val="00FA2864"/>
    <w:rsid w:val="00FA51A9"/>
    <w:rsid w:val="00FA5C45"/>
    <w:rsid w:val="00FB14B2"/>
    <w:rsid w:val="00FB3F5E"/>
    <w:rsid w:val="00FB4D85"/>
    <w:rsid w:val="00FB533C"/>
    <w:rsid w:val="00FC22F9"/>
    <w:rsid w:val="00FC3B5A"/>
    <w:rsid w:val="00FC3EAA"/>
    <w:rsid w:val="00FC4FB6"/>
    <w:rsid w:val="00FC515E"/>
    <w:rsid w:val="00FD0C0C"/>
    <w:rsid w:val="00FD3AC8"/>
    <w:rsid w:val="00FD4FA3"/>
    <w:rsid w:val="00FE28D2"/>
    <w:rsid w:val="00FE2F28"/>
    <w:rsid w:val="00FE52E7"/>
    <w:rsid w:val="00FE620C"/>
    <w:rsid w:val="00FE7A5E"/>
    <w:rsid w:val="00FF14B8"/>
    <w:rsid w:val="00FF1B70"/>
    <w:rsid w:val="00FF24F8"/>
    <w:rsid w:val="00FF2AF2"/>
    <w:rsid w:val="00FF5532"/>
    <w:rsid w:val="00FF607A"/>
    <w:rsid w:val="00FF72F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F36C2"/>
  <w15:docId w15:val="{7EA4CD93-E048-4B3E-91EF-1A4DFEF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US" w:eastAsia="en-US"/>
    </w:rPr>
  </w:style>
  <w:style w:type="paragraph" w:styleId="Heading1">
    <w:name w:val="heading 1"/>
    <w:basedOn w:val="Normal"/>
    <w:next w:val="Normal"/>
    <w:link w:val="Heading1Char"/>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paragraph" w:styleId="ListParagraph">
    <w:name w:val="List Paragraph"/>
    <w:basedOn w:val="Normal"/>
    <w:uiPriority w:val="34"/>
    <w:qFormat/>
    <w:rsid w:val="003A091E"/>
    <w:pPr>
      <w:ind w:left="720"/>
      <w:contextualSpacing/>
    </w:pPr>
  </w:style>
  <w:style w:type="character" w:customStyle="1" w:styleId="Heading1Char">
    <w:name w:val="Heading 1 Char"/>
    <w:basedOn w:val="DefaultParagraphFont"/>
    <w:link w:val="Heading1"/>
    <w:rsid w:val="008D180C"/>
    <w:rPr>
      <w:b/>
      <w:caps/>
      <w:kern w:val="22"/>
      <w:sz w:val="26"/>
      <w:lang w:val="en-GB" w:eastAsia="en-US"/>
    </w:rPr>
  </w:style>
  <w:style w:type="character" w:styleId="PlaceholderText">
    <w:name w:val="Placeholder Text"/>
    <w:basedOn w:val="DefaultParagraphFont"/>
    <w:uiPriority w:val="99"/>
    <w:semiHidden/>
    <w:rsid w:val="00DE05DF"/>
    <w:rPr>
      <w:color w:val="808080"/>
    </w:rPr>
  </w:style>
  <w:style w:type="paragraph" w:styleId="NoSpacing">
    <w:name w:val="No Spacing"/>
    <w:uiPriority w:val="1"/>
    <w:qFormat/>
    <w:rsid w:val="00B94F05"/>
    <w:pPr>
      <w:ind w:firstLine="301"/>
      <w:jc w:val="both"/>
    </w:pPr>
    <w:rPr>
      <w:lang w:val="en-GB" w:eastAsia="en-US"/>
    </w:rPr>
  </w:style>
  <w:style w:type="character" w:styleId="UnresolvedMention">
    <w:name w:val="Unresolved Mention"/>
    <w:basedOn w:val="DefaultParagraphFont"/>
    <w:uiPriority w:val="99"/>
    <w:semiHidden/>
    <w:unhideWhenUsed/>
    <w:rsid w:val="00D61673"/>
    <w:rPr>
      <w:color w:val="808080"/>
      <w:shd w:val="clear" w:color="auto" w:fill="E6E6E6"/>
    </w:rPr>
  </w:style>
  <w:style w:type="character" w:styleId="FollowedHyperlink">
    <w:name w:val="FollowedHyperlink"/>
    <w:basedOn w:val="DefaultParagraphFont"/>
    <w:semiHidden/>
    <w:unhideWhenUsed/>
    <w:rsid w:val="00D61673"/>
    <w:rPr>
      <w:color w:val="800080" w:themeColor="followedHyperlink"/>
      <w:u w:val="single"/>
    </w:rPr>
  </w:style>
  <w:style w:type="paragraph" w:styleId="NormalWeb">
    <w:name w:val="Normal (Web)"/>
    <w:basedOn w:val="Normal"/>
    <w:uiPriority w:val="99"/>
    <w:semiHidden/>
    <w:unhideWhenUsed/>
    <w:rsid w:val="001A26A9"/>
    <w:rPr>
      <w:sz w:val="24"/>
      <w:szCs w:val="24"/>
    </w:rPr>
  </w:style>
  <w:style w:type="character" w:customStyle="1" w:styleId="apple-converted-space">
    <w:name w:val="apple-converted-space"/>
    <w:basedOn w:val="DefaultParagraphFont"/>
    <w:rsid w:val="009463C6"/>
  </w:style>
  <w:style w:type="character" w:customStyle="1" w:styleId="m2035329677600366522msohyperlink">
    <w:name w:val="m_2035329677600366522msohyperlink"/>
    <w:basedOn w:val="DefaultParagraphFont"/>
    <w:rsid w:val="009463C6"/>
  </w:style>
  <w:style w:type="character" w:customStyle="1" w:styleId="artauthors">
    <w:name w:val="art_authors"/>
    <w:basedOn w:val="DefaultParagraphFont"/>
    <w:rsid w:val="00C85322"/>
  </w:style>
  <w:style w:type="character" w:customStyle="1" w:styleId="year">
    <w:name w:val="year"/>
    <w:basedOn w:val="DefaultParagraphFont"/>
    <w:rsid w:val="00C85322"/>
  </w:style>
  <w:style w:type="character" w:customStyle="1" w:styleId="arttitle">
    <w:name w:val="art_title"/>
    <w:basedOn w:val="DefaultParagraphFont"/>
    <w:rsid w:val="00C85322"/>
  </w:style>
  <w:style w:type="character" w:customStyle="1" w:styleId="journalname">
    <w:name w:val="journalname"/>
    <w:basedOn w:val="DefaultParagraphFont"/>
    <w:rsid w:val="00C85322"/>
  </w:style>
  <w:style w:type="character" w:customStyle="1" w:styleId="volume">
    <w:name w:val="volume"/>
    <w:basedOn w:val="DefaultParagraphFont"/>
    <w:rsid w:val="00C85322"/>
  </w:style>
  <w:style w:type="character" w:customStyle="1" w:styleId="issue">
    <w:name w:val="issue"/>
    <w:basedOn w:val="DefaultParagraphFont"/>
    <w:rsid w:val="00C85322"/>
  </w:style>
  <w:style w:type="character" w:customStyle="1" w:styleId="page">
    <w:name w:val="page"/>
    <w:basedOn w:val="DefaultParagraphFont"/>
    <w:rsid w:val="00C85322"/>
  </w:style>
  <w:style w:type="character" w:styleId="CommentReference">
    <w:name w:val="annotation reference"/>
    <w:basedOn w:val="DefaultParagraphFont"/>
    <w:semiHidden/>
    <w:unhideWhenUsed/>
    <w:rsid w:val="00AE0282"/>
    <w:rPr>
      <w:sz w:val="16"/>
      <w:szCs w:val="16"/>
    </w:rPr>
  </w:style>
  <w:style w:type="paragraph" w:styleId="CommentText">
    <w:name w:val="annotation text"/>
    <w:basedOn w:val="Normal"/>
    <w:link w:val="CommentTextChar"/>
    <w:semiHidden/>
    <w:unhideWhenUsed/>
    <w:rsid w:val="00AE0282"/>
    <w:pPr>
      <w:spacing w:line="240" w:lineRule="auto"/>
    </w:pPr>
  </w:style>
  <w:style w:type="character" w:customStyle="1" w:styleId="CommentTextChar">
    <w:name w:val="Comment Text Char"/>
    <w:basedOn w:val="DefaultParagraphFont"/>
    <w:link w:val="CommentText"/>
    <w:semiHidden/>
    <w:rsid w:val="00AE0282"/>
    <w:rPr>
      <w:lang w:val="en-US" w:eastAsia="en-US"/>
    </w:rPr>
  </w:style>
  <w:style w:type="paragraph" w:styleId="CommentSubject">
    <w:name w:val="annotation subject"/>
    <w:basedOn w:val="CommentText"/>
    <w:next w:val="CommentText"/>
    <w:link w:val="CommentSubjectChar"/>
    <w:semiHidden/>
    <w:unhideWhenUsed/>
    <w:rsid w:val="00AE0282"/>
    <w:rPr>
      <w:b/>
      <w:bCs/>
    </w:rPr>
  </w:style>
  <w:style w:type="character" w:customStyle="1" w:styleId="CommentSubjectChar">
    <w:name w:val="Comment Subject Char"/>
    <w:basedOn w:val="CommentTextChar"/>
    <w:link w:val="CommentSubject"/>
    <w:semiHidden/>
    <w:rsid w:val="00AE0282"/>
    <w:rPr>
      <w:b/>
      <w:bCs/>
      <w:lang w:val="en-US" w:eastAsia="en-US"/>
    </w:rPr>
  </w:style>
  <w:style w:type="paragraph" w:styleId="Revision">
    <w:name w:val="Revision"/>
    <w:hidden/>
    <w:uiPriority w:val="99"/>
    <w:semiHidden/>
    <w:rsid w:val="00B802E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7154">
      <w:bodyDiv w:val="1"/>
      <w:marLeft w:val="0"/>
      <w:marRight w:val="0"/>
      <w:marTop w:val="0"/>
      <w:marBottom w:val="0"/>
      <w:divBdr>
        <w:top w:val="none" w:sz="0" w:space="0" w:color="auto"/>
        <w:left w:val="none" w:sz="0" w:space="0" w:color="auto"/>
        <w:bottom w:val="none" w:sz="0" w:space="0" w:color="auto"/>
        <w:right w:val="none" w:sz="0" w:space="0" w:color="auto"/>
      </w:divBdr>
    </w:div>
    <w:div w:id="32387632">
      <w:bodyDiv w:val="1"/>
      <w:marLeft w:val="0"/>
      <w:marRight w:val="0"/>
      <w:marTop w:val="0"/>
      <w:marBottom w:val="0"/>
      <w:divBdr>
        <w:top w:val="none" w:sz="0" w:space="0" w:color="auto"/>
        <w:left w:val="none" w:sz="0" w:space="0" w:color="auto"/>
        <w:bottom w:val="none" w:sz="0" w:space="0" w:color="auto"/>
        <w:right w:val="none" w:sz="0" w:space="0" w:color="auto"/>
      </w:divBdr>
    </w:div>
    <w:div w:id="37634380">
      <w:bodyDiv w:val="1"/>
      <w:marLeft w:val="0"/>
      <w:marRight w:val="0"/>
      <w:marTop w:val="0"/>
      <w:marBottom w:val="0"/>
      <w:divBdr>
        <w:top w:val="none" w:sz="0" w:space="0" w:color="auto"/>
        <w:left w:val="none" w:sz="0" w:space="0" w:color="auto"/>
        <w:bottom w:val="none" w:sz="0" w:space="0" w:color="auto"/>
        <w:right w:val="none" w:sz="0" w:space="0" w:color="auto"/>
      </w:divBdr>
      <w:divsChild>
        <w:div w:id="31463065">
          <w:marLeft w:val="0"/>
          <w:marRight w:val="0"/>
          <w:marTop w:val="0"/>
          <w:marBottom w:val="0"/>
          <w:divBdr>
            <w:top w:val="none" w:sz="0" w:space="0" w:color="auto"/>
            <w:left w:val="none" w:sz="0" w:space="0" w:color="auto"/>
            <w:bottom w:val="none" w:sz="0" w:space="0" w:color="auto"/>
            <w:right w:val="none" w:sz="0" w:space="0" w:color="auto"/>
          </w:divBdr>
          <w:divsChild>
            <w:div w:id="1936942370">
              <w:marLeft w:val="0"/>
              <w:marRight w:val="0"/>
              <w:marTop w:val="0"/>
              <w:marBottom w:val="0"/>
              <w:divBdr>
                <w:top w:val="none" w:sz="0" w:space="0" w:color="auto"/>
                <w:left w:val="none" w:sz="0" w:space="0" w:color="auto"/>
                <w:bottom w:val="none" w:sz="0" w:space="0" w:color="auto"/>
                <w:right w:val="none" w:sz="0" w:space="0" w:color="auto"/>
              </w:divBdr>
              <w:divsChild>
                <w:div w:id="909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775">
      <w:bodyDiv w:val="1"/>
      <w:marLeft w:val="0"/>
      <w:marRight w:val="0"/>
      <w:marTop w:val="0"/>
      <w:marBottom w:val="0"/>
      <w:divBdr>
        <w:top w:val="none" w:sz="0" w:space="0" w:color="auto"/>
        <w:left w:val="none" w:sz="0" w:space="0" w:color="auto"/>
        <w:bottom w:val="none" w:sz="0" w:space="0" w:color="auto"/>
        <w:right w:val="none" w:sz="0" w:space="0" w:color="auto"/>
      </w:divBdr>
      <w:divsChild>
        <w:div w:id="1970629866">
          <w:marLeft w:val="0"/>
          <w:marRight w:val="0"/>
          <w:marTop w:val="0"/>
          <w:marBottom w:val="0"/>
          <w:divBdr>
            <w:top w:val="none" w:sz="0" w:space="0" w:color="auto"/>
            <w:left w:val="none" w:sz="0" w:space="0" w:color="auto"/>
            <w:bottom w:val="none" w:sz="0" w:space="0" w:color="auto"/>
            <w:right w:val="none" w:sz="0" w:space="0" w:color="auto"/>
          </w:divBdr>
          <w:divsChild>
            <w:div w:id="1664624162">
              <w:marLeft w:val="0"/>
              <w:marRight w:val="0"/>
              <w:marTop w:val="0"/>
              <w:marBottom w:val="0"/>
              <w:divBdr>
                <w:top w:val="none" w:sz="0" w:space="0" w:color="auto"/>
                <w:left w:val="none" w:sz="0" w:space="0" w:color="auto"/>
                <w:bottom w:val="none" w:sz="0" w:space="0" w:color="auto"/>
                <w:right w:val="none" w:sz="0" w:space="0" w:color="auto"/>
              </w:divBdr>
              <w:divsChild>
                <w:div w:id="278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8472">
      <w:bodyDiv w:val="1"/>
      <w:marLeft w:val="0"/>
      <w:marRight w:val="0"/>
      <w:marTop w:val="0"/>
      <w:marBottom w:val="0"/>
      <w:divBdr>
        <w:top w:val="none" w:sz="0" w:space="0" w:color="auto"/>
        <w:left w:val="none" w:sz="0" w:space="0" w:color="auto"/>
        <w:bottom w:val="none" w:sz="0" w:space="0" w:color="auto"/>
        <w:right w:val="none" w:sz="0" w:space="0" w:color="auto"/>
      </w:divBdr>
    </w:div>
    <w:div w:id="117768967">
      <w:bodyDiv w:val="1"/>
      <w:marLeft w:val="0"/>
      <w:marRight w:val="0"/>
      <w:marTop w:val="0"/>
      <w:marBottom w:val="0"/>
      <w:divBdr>
        <w:top w:val="none" w:sz="0" w:space="0" w:color="auto"/>
        <w:left w:val="none" w:sz="0" w:space="0" w:color="auto"/>
        <w:bottom w:val="none" w:sz="0" w:space="0" w:color="auto"/>
        <w:right w:val="none" w:sz="0" w:space="0" w:color="auto"/>
      </w:divBdr>
      <w:divsChild>
        <w:div w:id="109012065">
          <w:marLeft w:val="0"/>
          <w:marRight w:val="0"/>
          <w:marTop w:val="0"/>
          <w:marBottom w:val="0"/>
          <w:divBdr>
            <w:top w:val="none" w:sz="0" w:space="0" w:color="auto"/>
            <w:left w:val="none" w:sz="0" w:space="0" w:color="auto"/>
            <w:bottom w:val="none" w:sz="0" w:space="0" w:color="auto"/>
            <w:right w:val="none" w:sz="0" w:space="0" w:color="auto"/>
          </w:divBdr>
          <w:divsChild>
            <w:div w:id="1846480603">
              <w:marLeft w:val="0"/>
              <w:marRight w:val="0"/>
              <w:marTop w:val="0"/>
              <w:marBottom w:val="0"/>
              <w:divBdr>
                <w:top w:val="none" w:sz="0" w:space="0" w:color="auto"/>
                <w:left w:val="none" w:sz="0" w:space="0" w:color="auto"/>
                <w:bottom w:val="none" w:sz="0" w:space="0" w:color="auto"/>
                <w:right w:val="none" w:sz="0" w:space="0" w:color="auto"/>
              </w:divBdr>
              <w:divsChild>
                <w:div w:id="1019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2077">
      <w:bodyDiv w:val="1"/>
      <w:marLeft w:val="0"/>
      <w:marRight w:val="0"/>
      <w:marTop w:val="0"/>
      <w:marBottom w:val="0"/>
      <w:divBdr>
        <w:top w:val="none" w:sz="0" w:space="0" w:color="auto"/>
        <w:left w:val="none" w:sz="0" w:space="0" w:color="auto"/>
        <w:bottom w:val="none" w:sz="0" w:space="0" w:color="auto"/>
        <w:right w:val="none" w:sz="0" w:space="0" w:color="auto"/>
      </w:divBdr>
    </w:div>
    <w:div w:id="184632769">
      <w:bodyDiv w:val="1"/>
      <w:marLeft w:val="0"/>
      <w:marRight w:val="0"/>
      <w:marTop w:val="0"/>
      <w:marBottom w:val="0"/>
      <w:divBdr>
        <w:top w:val="none" w:sz="0" w:space="0" w:color="auto"/>
        <w:left w:val="none" w:sz="0" w:space="0" w:color="auto"/>
        <w:bottom w:val="none" w:sz="0" w:space="0" w:color="auto"/>
        <w:right w:val="none" w:sz="0" w:space="0" w:color="auto"/>
      </w:divBdr>
    </w:div>
    <w:div w:id="210383397">
      <w:bodyDiv w:val="1"/>
      <w:marLeft w:val="0"/>
      <w:marRight w:val="0"/>
      <w:marTop w:val="0"/>
      <w:marBottom w:val="0"/>
      <w:divBdr>
        <w:top w:val="none" w:sz="0" w:space="0" w:color="auto"/>
        <w:left w:val="none" w:sz="0" w:space="0" w:color="auto"/>
        <w:bottom w:val="none" w:sz="0" w:space="0" w:color="auto"/>
        <w:right w:val="none" w:sz="0" w:space="0" w:color="auto"/>
      </w:divBdr>
    </w:div>
    <w:div w:id="271089301">
      <w:bodyDiv w:val="1"/>
      <w:marLeft w:val="0"/>
      <w:marRight w:val="0"/>
      <w:marTop w:val="0"/>
      <w:marBottom w:val="0"/>
      <w:divBdr>
        <w:top w:val="none" w:sz="0" w:space="0" w:color="auto"/>
        <w:left w:val="none" w:sz="0" w:space="0" w:color="auto"/>
        <w:bottom w:val="none" w:sz="0" w:space="0" w:color="auto"/>
        <w:right w:val="none" w:sz="0" w:space="0" w:color="auto"/>
      </w:divBdr>
    </w:div>
    <w:div w:id="278026374">
      <w:bodyDiv w:val="1"/>
      <w:marLeft w:val="0"/>
      <w:marRight w:val="0"/>
      <w:marTop w:val="0"/>
      <w:marBottom w:val="0"/>
      <w:divBdr>
        <w:top w:val="none" w:sz="0" w:space="0" w:color="auto"/>
        <w:left w:val="none" w:sz="0" w:space="0" w:color="auto"/>
        <w:bottom w:val="none" w:sz="0" w:space="0" w:color="auto"/>
        <w:right w:val="none" w:sz="0" w:space="0" w:color="auto"/>
      </w:divBdr>
    </w:div>
    <w:div w:id="283927597">
      <w:bodyDiv w:val="1"/>
      <w:marLeft w:val="0"/>
      <w:marRight w:val="0"/>
      <w:marTop w:val="0"/>
      <w:marBottom w:val="0"/>
      <w:divBdr>
        <w:top w:val="none" w:sz="0" w:space="0" w:color="auto"/>
        <w:left w:val="none" w:sz="0" w:space="0" w:color="auto"/>
        <w:bottom w:val="none" w:sz="0" w:space="0" w:color="auto"/>
        <w:right w:val="none" w:sz="0" w:space="0" w:color="auto"/>
      </w:divBdr>
      <w:divsChild>
        <w:div w:id="1336300210">
          <w:marLeft w:val="0"/>
          <w:marRight w:val="0"/>
          <w:marTop w:val="0"/>
          <w:marBottom w:val="0"/>
          <w:divBdr>
            <w:top w:val="none" w:sz="0" w:space="0" w:color="auto"/>
            <w:left w:val="none" w:sz="0" w:space="0" w:color="auto"/>
            <w:bottom w:val="none" w:sz="0" w:space="0" w:color="auto"/>
            <w:right w:val="none" w:sz="0" w:space="0" w:color="auto"/>
          </w:divBdr>
          <w:divsChild>
            <w:div w:id="741683586">
              <w:marLeft w:val="0"/>
              <w:marRight w:val="0"/>
              <w:marTop w:val="0"/>
              <w:marBottom w:val="0"/>
              <w:divBdr>
                <w:top w:val="none" w:sz="0" w:space="0" w:color="auto"/>
                <w:left w:val="none" w:sz="0" w:space="0" w:color="auto"/>
                <w:bottom w:val="none" w:sz="0" w:space="0" w:color="auto"/>
                <w:right w:val="none" w:sz="0" w:space="0" w:color="auto"/>
              </w:divBdr>
              <w:divsChild>
                <w:div w:id="9016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2421">
      <w:bodyDiv w:val="1"/>
      <w:marLeft w:val="0"/>
      <w:marRight w:val="0"/>
      <w:marTop w:val="0"/>
      <w:marBottom w:val="0"/>
      <w:divBdr>
        <w:top w:val="none" w:sz="0" w:space="0" w:color="auto"/>
        <w:left w:val="none" w:sz="0" w:space="0" w:color="auto"/>
        <w:bottom w:val="none" w:sz="0" w:space="0" w:color="auto"/>
        <w:right w:val="none" w:sz="0" w:space="0" w:color="auto"/>
      </w:divBdr>
    </w:div>
    <w:div w:id="328757706">
      <w:bodyDiv w:val="1"/>
      <w:marLeft w:val="0"/>
      <w:marRight w:val="0"/>
      <w:marTop w:val="0"/>
      <w:marBottom w:val="0"/>
      <w:divBdr>
        <w:top w:val="none" w:sz="0" w:space="0" w:color="auto"/>
        <w:left w:val="none" w:sz="0" w:space="0" w:color="auto"/>
        <w:bottom w:val="none" w:sz="0" w:space="0" w:color="auto"/>
        <w:right w:val="none" w:sz="0" w:space="0" w:color="auto"/>
      </w:divBdr>
      <w:divsChild>
        <w:div w:id="280377468">
          <w:marLeft w:val="0"/>
          <w:marRight w:val="0"/>
          <w:marTop w:val="0"/>
          <w:marBottom w:val="0"/>
          <w:divBdr>
            <w:top w:val="none" w:sz="0" w:space="0" w:color="auto"/>
            <w:left w:val="none" w:sz="0" w:space="0" w:color="auto"/>
            <w:bottom w:val="none" w:sz="0" w:space="0" w:color="auto"/>
            <w:right w:val="none" w:sz="0" w:space="0" w:color="auto"/>
          </w:divBdr>
          <w:divsChild>
            <w:div w:id="537932981">
              <w:marLeft w:val="0"/>
              <w:marRight w:val="0"/>
              <w:marTop w:val="0"/>
              <w:marBottom w:val="0"/>
              <w:divBdr>
                <w:top w:val="none" w:sz="0" w:space="0" w:color="auto"/>
                <w:left w:val="none" w:sz="0" w:space="0" w:color="auto"/>
                <w:bottom w:val="none" w:sz="0" w:space="0" w:color="auto"/>
                <w:right w:val="none" w:sz="0" w:space="0" w:color="auto"/>
              </w:divBdr>
              <w:divsChild>
                <w:div w:id="46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5168">
      <w:bodyDiv w:val="1"/>
      <w:marLeft w:val="0"/>
      <w:marRight w:val="0"/>
      <w:marTop w:val="0"/>
      <w:marBottom w:val="0"/>
      <w:divBdr>
        <w:top w:val="none" w:sz="0" w:space="0" w:color="auto"/>
        <w:left w:val="none" w:sz="0" w:space="0" w:color="auto"/>
        <w:bottom w:val="none" w:sz="0" w:space="0" w:color="auto"/>
        <w:right w:val="none" w:sz="0" w:space="0" w:color="auto"/>
      </w:divBdr>
    </w:div>
    <w:div w:id="378864368">
      <w:bodyDiv w:val="1"/>
      <w:marLeft w:val="0"/>
      <w:marRight w:val="0"/>
      <w:marTop w:val="0"/>
      <w:marBottom w:val="0"/>
      <w:divBdr>
        <w:top w:val="none" w:sz="0" w:space="0" w:color="auto"/>
        <w:left w:val="none" w:sz="0" w:space="0" w:color="auto"/>
        <w:bottom w:val="none" w:sz="0" w:space="0" w:color="auto"/>
        <w:right w:val="none" w:sz="0" w:space="0" w:color="auto"/>
      </w:divBdr>
    </w:div>
    <w:div w:id="384529670">
      <w:bodyDiv w:val="1"/>
      <w:marLeft w:val="0"/>
      <w:marRight w:val="0"/>
      <w:marTop w:val="0"/>
      <w:marBottom w:val="0"/>
      <w:divBdr>
        <w:top w:val="none" w:sz="0" w:space="0" w:color="auto"/>
        <w:left w:val="none" w:sz="0" w:space="0" w:color="auto"/>
        <w:bottom w:val="none" w:sz="0" w:space="0" w:color="auto"/>
        <w:right w:val="none" w:sz="0" w:space="0" w:color="auto"/>
      </w:divBdr>
    </w:div>
    <w:div w:id="392777741">
      <w:bodyDiv w:val="1"/>
      <w:marLeft w:val="0"/>
      <w:marRight w:val="0"/>
      <w:marTop w:val="0"/>
      <w:marBottom w:val="0"/>
      <w:divBdr>
        <w:top w:val="none" w:sz="0" w:space="0" w:color="auto"/>
        <w:left w:val="none" w:sz="0" w:space="0" w:color="auto"/>
        <w:bottom w:val="none" w:sz="0" w:space="0" w:color="auto"/>
        <w:right w:val="none" w:sz="0" w:space="0" w:color="auto"/>
      </w:divBdr>
    </w:div>
    <w:div w:id="420370995">
      <w:bodyDiv w:val="1"/>
      <w:marLeft w:val="0"/>
      <w:marRight w:val="0"/>
      <w:marTop w:val="0"/>
      <w:marBottom w:val="0"/>
      <w:divBdr>
        <w:top w:val="none" w:sz="0" w:space="0" w:color="auto"/>
        <w:left w:val="none" w:sz="0" w:space="0" w:color="auto"/>
        <w:bottom w:val="none" w:sz="0" w:space="0" w:color="auto"/>
        <w:right w:val="none" w:sz="0" w:space="0" w:color="auto"/>
      </w:divBdr>
    </w:div>
    <w:div w:id="444346930">
      <w:bodyDiv w:val="1"/>
      <w:marLeft w:val="0"/>
      <w:marRight w:val="0"/>
      <w:marTop w:val="0"/>
      <w:marBottom w:val="0"/>
      <w:divBdr>
        <w:top w:val="none" w:sz="0" w:space="0" w:color="auto"/>
        <w:left w:val="none" w:sz="0" w:space="0" w:color="auto"/>
        <w:bottom w:val="none" w:sz="0" w:space="0" w:color="auto"/>
        <w:right w:val="none" w:sz="0" w:space="0" w:color="auto"/>
      </w:divBdr>
    </w:div>
    <w:div w:id="451439989">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480460406">
      <w:bodyDiv w:val="1"/>
      <w:marLeft w:val="0"/>
      <w:marRight w:val="0"/>
      <w:marTop w:val="0"/>
      <w:marBottom w:val="0"/>
      <w:divBdr>
        <w:top w:val="none" w:sz="0" w:space="0" w:color="auto"/>
        <w:left w:val="none" w:sz="0" w:space="0" w:color="auto"/>
        <w:bottom w:val="none" w:sz="0" w:space="0" w:color="auto"/>
        <w:right w:val="none" w:sz="0" w:space="0" w:color="auto"/>
      </w:divBdr>
      <w:divsChild>
        <w:div w:id="1857502283">
          <w:marLeft w:val="0"/>
          <w:marRight w:val="0"/>
          <w:marTop w:val="0"/>
          <w:marBottom w:val="0"/>
          <w:divBdr>
            <w:top w:val="none" w:sz="0" w:space="0" w:color="auto"/>
            <w:left w:val="none" w:sz="0" w:space="0" w:color="auto"/>
            <w:bottom w:val="none" w:sz="0" w:space="0" w:color="auto"/>
            <w:right w:val="none" w:sz="0" w:space="0" w:color="auto"/>
          </w:divBdr>
          <w:divsChild>
            <w:div w:id="1802914083">
              <w:marLeft w:val="0"/>
              <w:marRight w:val="0"/>
              <w:marTop w:val="0"/>
              <w:marBottom w:val="0"/>
              <w:divBdr>
                <w:top w:val="none" w:sz="0" w:space="0" w:color="auto"/>
                <w:left w:val="none" w:sz="0" w:space="0" w:color="auto"/>
                <w:bottom w:val="none" w:sz="0" w:space="0" w:color="auto"/>
                <w:right w:val="none" w:sz="0" w:space="0" w:color="auto"/>
              </w:divBdr>
              <w:divsChild>
                <w:div w:id="3372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1524">
      <w:bodyDiv w:val="1"/>
      <w:marLeft w:val="0"/>
      <w:marRight w:val="0"/>
      <w:marTop w:val="0"/>
      <w:marBottom w:val="0"/>
      <w:divBdr>
        <w:top w:val="none" w:sz="0" w:space="0" w:color="auto"/>
        <w:left w:val="none" w:sz="0" w:space="0" w:color="auto"/>
        <w:bottom w:val="none" w:sz="0" w:space="0" w:color="auto"/>
        <w:right w:val="none" w:sz="0" w:space="0" w:color="auto"/>
      </w:divBdr>
    </w:div>
    <w:div w:id="511646651">
      <w:bodyDiv w:val="1"/>
      <w:marLeft w:val="0"/>
      <w:marRight w:val="0"/>
      <w:marTop w:val="0"/>
      <w:marBottom w:val="0"/>
      <w:divBdr>
        <w:top w:val="none" w:sz="0" w:space="0" w:color="auto"/>
        <w:left w:val="none" w:sz="0" w:space="0" w:color="auto"/>
        <w:bottom w:val="none" w:sz="0" w:space="0" w:color="auto"/>
        <w:right w:val="none" w:sz="0" w:space="0" w:color="auto"/>
      </w:divBdr>
    </w:div>
    <w:div w:id="539442363">
      <w:bodyDiv w:val="1"/>
      <w:marLeft w:val="0"/>
      <w:marRight w:val="0"/>
      <w:marTop w:val="0"/>
      <w:marBottom w:val="0"/>
      <w:divBdr>
        <w:top w:val="none" w:sz="0" w:space="0" w:color="auto"/>
        <w:left w:val="none" w:sz="0" w:space="0" w:color="auto"/>
        <w:bottom w:val="none" w:sz="0" w:space="0" w:color="auto"/>
        <w:right w:val="none" w:sz="0" w:space="0" w:color="auto"/>
      </w:divBdr>
    </w:div>
    <w:div w:id="571042188">
      <w:bodyDiv w:val="1"/>
      <w:marLeft w:val="0"/>
      <w:marRight w:val="0"/>
      <w:marTop w:val="0"/>
      <w:marBottom w:val="0"/>
      <w:divBdr>
        <w:top w:val="none" w:sz="0" w:space="0" w:color="auto"/>
        <w:left w:val="none" w:sz="0" w:space="0" w:color="auto"/>
        <w:bottom w:val="none" w:sz="0" w:space="0" w:color="auto"/>
        <w:right w:val="none" w:sz="0" w:space="0" w:color="auto"/>
      </w:divBdr>
    </w:div>
    <w:div w:id="581060233">
      <w:bodyDiv w:val="1"/>
      <w:marLeft w:val="0"/>
      <w:marRight w:val="0"/>
      <w:marTop w:val="0"/>
      <w:marBottom w:val="0"/>
      <w:divBdr>
        <w:top w:val="none" w:sz="0" w:space="0" w:color="auto"/>
        <w:left w:val="none" w:sz="0" w:space="0" w:color="auto"/>
        <w:bottom w:val="none" w:sz="0" w:space="0" w:color="auto"/>
        <w:right w:val="none" w:sz="0" w:space="0" w:color="auto"/>
      </w:divBdr>
      <w:divsChild>
        <w:div w:id="37436938">
          <w:marLeft w:val="0"/>
          <w:marRight w:val="0"/>
          <w:marTop w:val="0"/>
          <w:marBottom w:val="0"/>
          <w:divBdr>
            <w:top w:val="none" w:sz="0" w:space="0" w:color="auto"/>
            <w:left w:val="none" w:sz="0" w:space="0" w:color="auto"/>
            <w:bottom w:val="none" w:sz="0" w:space="0" w:color="auto"/>
            <w:right w:val="none" w:sz="0" w:space="0" w:color="auto"/>
          </w:divBdr>
          <w:divsChild>
            <w:div w:id="437797322">
              <w:marLeft w:val="0"/>
              <w:marRight w:val="0"/>
              <w:marTop w:val="0"/>
              <w:marBottom w:val="0"/>
              <w:divBdr>
                <w:top w:val="none" w:sz="0" w:space="0" w:color="auto"/>
                <w:left w:val="none" w:sz="0" w:space="0" w:color="auto"/>
                <w:bottom w:val="none" w:sz="0" w:space="0" w:color="auto"/>
                <w:right w:val="none" w:sz="0" w:space="0" w:color="auto"/>
              </w:divBdr>
              <w:divsChild>
                <w:div w:id="1310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3422">
      <w:bodyDiv w:val="1"/>
      <w:marLeft w:val="0"/>
      <w:marRight w:val="0"/>
      <w:marTop w:val="0"/>
      <w:marBottom w:val="0"/>
      <w:divBdr>
        <w:top w:val="none" w:sz="0" w:space="0" w:color="auto"/>
        <w:left w:val="none" w:sz="0" w:space="0" w:color="auto"/>
        <w:bottom w:val="none" w:sz="0" w:space="0" w:color="auto"/>
        <w:right w:val="none" w:sz="0" w:space="0" w:color="auto"/>
      </w:divBdr>
      <w:divsChild>
        <w:div w:id="1116214518">
          <w:marLeft w:val="0"/>
          <w:marRight w:val="0"/>
          <w:marTop w:val="0"/>
          <w:marBottom w:val="0"/>
          <w:divBdr>
            <w:top w:val="none" w:sz="0" w:space="0" w:color="auto"/>
            <w:left w:val="none" w:sz="0" w:space="0" w:color="auto"/>
            <w:bottom w:val="none" w:sz="0" w:space="0" w:color="auto"/>
            <w:right w:val="none" w:sz="0" w:space="0" w:color="auto"/>
          </w:divBdr>
          <w:divsChild>
            <w:div w:id="1792283724">
              <w:marLeft w:val="0"/>
              <w:marRight w:val="0"/>
              <w:marTop w:val="0"/>
              <w:marBottom w:val="0"/>
              <w:divBdr>
                <w:top w:val="none" w:sz="0" w:space="0" w:color="auto"/>
                <w:left w:val="none" w:sz="0" w:space="0" w:color="auto"/>
                <w:bottom w:val="none" w:sz="0" w:space="0" w:color="auto"/>
                <w:right w:val="none" w:sz="0" w:space="0" w:color="auto"/>
              </w:divBdr>
              <w:divsChild>
                <w:div w:id="1301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50148">
      <w:bodyDiv w:val="1"/>
      <w:marLeft w:val="0"/>
      <w:marRight w:val="0"/>
      <w:marTop w:val="0"/>
      <w:marBottom w:val="0"/>
      <w:divBdr>
        <w:top w:val="none" w:sz="0" w:space="0" w:color="auto"/>
        <w:left w:val="none" w:sz="0" w:space="0" w:color="auto"/>
        <w:bottom w:val="none" w:sz="0" w:space="0" w:color="auto"/>
        <w:right w:val="none" w:sz="0" w:space="0" w:color="auto"/>
      </w:divBdr>
    </w:div>
    <w:div w:id="661204032">
      <w:bodyDiv w:val="1"/>
      <w:marLeft w:val="0"/>
      <w:marRight w:val="0"/>
      <w:marTop w:val="0"/>
      <w:marBottom w:val="0"/>
      <w:divBdr>
        <w:top w:val="none" w:sz="0" w:space="0" w:color="auto"/>
        <w:left w:val="none" w:sz="0" w:space="0" w:color="auto"/>
        <w:bottom w:val="none" w:sz="0" w:space="0" w:color="auto"/>
        <w:right w:val="none" w:sz="0" w:space="0" w:color="auto"/>
      </w:divBdr>
      <w:divsChild>
        <w:div w:id="726035134">
          <w:marLeft w:val="0"/>
          <w:marRight w:val="0"/>
          <w:marTop w:val="0"/>
          <w:marBottom w:val="0"/>
          <w:divBdr>
            <w:top w:val="none" w:sz="0" w:space="0" w:color="auto"/>
            <w:left w:val="none" w:sz="0" w:space="0" w:color="auto"/>
            <w:bottom w:val="none" w:sz="0" w:space="0" w:color="auto"/>
            <w:right w:val="none" w:sz="0" w:space="0" w:color="auto"/>
          </w:divBdr>
          <w:divsChild>
            <w:div w:id="1680504541">
              <w:marLeft w:val="0"/>
              <w:marRight w:val="0"/>
              <w:marTop w:val="0"/>
              <w:marBottom w:val="0"/>
              <w:divBdr>
                <w:top w:val="none" w:sz="0" w:space="0" w:color="auto"/>
                <w:left w:val="none" w:sz="0" w:space="0" w:color="auto"/>
                <w:bottom w:val="none" w:sz="0" w:space="0" w:color="auto"/>
                <w:right w:val="none" w:sz="0" w:space="0" w:color="auto"/>
              </w:divBdr>
              <w:divsChild>
                <w:div w:id="813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0716">
      <w:bodyDiv w:val="1"/>
      <w:marLeft w:val="0"/>
      <w:marRight w:val="0"/>
      <w:marTop w:val="0"/>
      <w:marBottom w:val="0"/>
      <w:divBdr>
        <w:top w:val="none" w:sz="0" w:space="0" w:color="auto"/>
        <w:left w:val="none" w:sz="0" w:space="0" w:color="auto"/>
        <w:bottom w:val="none" w:sz="0" w:space="0" w:color="auto"/>
        <w:right w:val="none" w:sz="0" w:space="0" w:color="auto"/>
      </w:divBdr>
    </w:div>
    <w:div w:id="683673366">
      <w:bodyDiv w:val="1"/>
      <w:marLeft w:val="0"/>
      <w:marRight w:val="0"/>
      <w:marTop w:val="0"/>
      <w:marBottom w:val="0"/>
      <w:divBdr>
        <w:top w:val="none" w:sz="0" w:space="0" w:color="auto"/>
        <w:left w:val="none" w:sz="0" w:space="0" w:color="auto"/>
        <w:bottom w:val="none" w:sz="0" w:space="0" w:color="auto"/>
        <w:right w:val="none" w:sz="0" w:space="0" w:color="auto"/>
      </w:divBdr>
    </w:div>
    <w:div w:id="714045653">
      <w:bodyDiv w:val="1"/>
      <w:marLeft w:val="0"/>
      <w:marRight w:val="0"/>
      <w:marTop w:val="0"/>
      <w:marBottom w:val="0"/>
      <w:divBdr>
        <w:top w:val="none" w:sz="0" w:space="0" w:color="auto"/>
        <w:left w:val="none" w:sz="0" w:space="0" w:color="auto"/>
        <w:bottom w:val="none" w:sz="0" w:space="0" w:color="auto"/>
        <w:right w:val="none" w:sz="0" w:space="0" w:color="auto"/>
      </w:divBdr>
    </w:div>
    <w:div w:id="718016436">
      <w:bodyDiv w:val="1"/>
      <w:marLeft w:val="0"/>
      <w:marRight w:val="0"/>
      <w:marTop w:val="0"/>
      <w:marBottom w:val="0"/>
      <w:divBdr>
        <w:top w:val="none" w:sz="0" w:space="0" w:color="auto"/>
        <w:left w:val="none" w:sz="0" w:space="0" w:color="auto"/>
        <w:bottom w:val="none" w:sz="0" w:space="0" w:color="auto"/>
        <w:right w:val="none" w:sz="0" w:space="0" w:color="auto"/>
      </w:divBdr>
    </w:div>
    <w:div w:id="746418280">
      <w:bodyDiv w:val="1"/>
      <w:marLeft w:val="0"/>
      <w:marRight w:val="0"/>
      <w:marTop w:val="0"/>
      <w:marBottom w:val="0"/>
      <w:divBdr>
        <w:top w:val="none" w:sz="0" w:space="0" w:color="auto"/>
        <w:left w:val="none" w:sz="0" w:space="0" w:color="auto"/>
        <w:bottom w:val="none" w:sz="0" w:space="0" w:color="auto"/>
        <w:right w:val="none" w:sz="0" w:space="0" w:color="auto"/>
      </w:divBdr>
    </w:div>
    <w:div w:id="748118914">
      <w:bodyDiv w:val="1"/>
      <w:marLeft w:val="0"/>
      <w:marRight w:val="0"/>
      <w:marTop w:val="0"/>
      <w:marBottom w:val="0"/>
      <w:divBdr>
        <w:top w:val="none" w:sz="0" w:space="0" w:color="auto"/>
        <w:left w:val="none" w:sz="0" w:space="0" w:color="auto"/>
        <w:bottom w:val="none" w:sz="0" w:space="0" w:color="auto"/>
        <w:right w:val="none" w:sz="0" w:space="0" w:color="auto"/>
      </w:divBdr>
    </w:div>
    <w:div w:id="757101071">
      <w:bodyDiv w:val="1"/>
      <w:marLeft w:val="0"/>
      <w:marRight w:val="0"/>
      <w:marTop w:val="0"/>
      <w:marBottom w:val="0"/>
      <w:divBdr>
        <w:top w:val="none" w:sz="0" w:space="0" w:color="auto"/>
        <w:left w:val="none" w:sz="0" w:space="0" w:color="auto"/>
        <w:bottom w:val="none" w:sz="0" w:space="0" w:color="auto"/>
        <w:right w:val="none" w:sz="0" w:space="0" w:color="auto"/>
      </w:divBdr>
      <w:divsChild>
        <w:div w:id="891355801">
          <w:marLeft w:val="0"/>
          <w:marRight w:val="0"/>
          <w:marTop w:val="0"/>
          <w:marBottom w:val="0"/>
          <w:divBdr>
            <w:top w:val="none" w:sz="0" w:space="0" w:color="auto"/>
            <w:left w:val="none" w:sz="0" w:space="0" w:color="auto"/>
            <w:bottom w:val="none" w:sz="0" w:space="0" w:color="auto"/>
            <w:right w:val="none" w:sz="0" w:space="0" w:color="auto"/>
          </w:divBdr>
          <w:divsChild>
            <w:div w:id="1411194166">
              <w:marLeft w:val="0"/>
              <w:marRight w:val="0"/>
              <w:marTop w:val="0"/>
              <w:marBottom w:val="0"/>
              <w:divBdr>
                <w:top w:val="none" w:sz="0" w:space="0" w:color="auto"/>
                <w:left w:val="none" w:sz="0" w:space="0" w:color="auto"/>
                <w:bottom w:val="none" w:sz="0" w:space="0" w:color="auto"/>
                <w:right w:val="none" w:sz="0" w:space="0" w:color="auto"/>
              </w:divBdr>
              <w:divsChild>
                <w:div w:id="1263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6634">
      <w:bodyDiv w:val="1"/>
      <w:marLeft w:val="0"/>
      <w:marRight w:val="0"/>
      <w:marTop w:val="0"/>
      <w:marBottom w:val="0"/>
      <w:divBdr>
        <w:top w:val="none" w:sz="0" w:space="0" w:color="auto"/>
        <w:left w:val="none" w:sz="0" w:space="0" w:color="auto"/>
        <w:bottom w:val="none" w:sz="0" w:space="0" w:color="auto"/>
        <w:right w:val="none" w:sz="0" w:space="0" w:color="auto"/>
      </w:divBdr>
    </w:div>
    <w:div w:id="793135343">
      <w:bodyDiv w:val="1"/>
      <w:marLeft w:val="0"/>
      <w:marRight w:val="0"/>
      <w:marTop w:val="0"/>
      <w:marBottom w:val="0"/>
      <w:divBdr>
        <w:top w:val="none" w:sz="0" w:space="0" w:color="auto"/>
        <w:left w:val="none" w:sz="0" w:space="0" w:color="auto"/>
        <w:bottom w:val="none" w:sz="0" w:space="0" w:color="auto"/>
        <w:right w:val="none" w:sz="0" w:space="0" w:color="auto"/>
      </w:divBdr>
      <w:divsChild>
        <w:div w:id="1411269434">
          <w:marLeft w:val="0"/>
          <w:marRight w:val="0"/>
          <w:marTop w:val="0"/>
          <w:marBottom w:val="0"/>
          <w:divBdr>
            <w:top w:val="none" w:sz="0" w:space="0" w:color="auto"/>
            <w:left w:val="none" w:sz="0" w:space="0" w:color="auto"/>
            <w:bottom w:val="none" w:sz="0" w:space="0" w:color="auto"/>
            <w:right w:val="none" w:sz="0" w:space="0" w:color="auto"/>
          </w:divBdr>
          <w:divsChild>
            <w:div w:id="1517577308">
              <w:marLeft w:val="0"/>
              <w:marRight w:val="0"/>
              <w:marTop w:val="0"/>
              <w:marBottom w:val="0"/>
              <w:divBdr>
                <w:top w:val="none" w:sz="0" w:space="0" w:color="auto"/>
                <w:left w:val="none" w:sz="0" w:space="0" w:color="auto"/>
                <w:bottom w:val="none" w:sz="0" w:space="0" w:color="auto"/>
                <w:right w:val="none" w:sz="0" w:space="0" w:color="auto"/>
              </w:divBdr>
              <w:divsChild>
                <w:div w:id="18482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44981">
      <w:bodyDiv w:val="1"/>
      <w:marLeft w:val="0"/>
      <w:marRight w:val="0"/>
      <w:marTop w:val="0"/>
      <w:marBottom w:val="0"/>
      <w:divBdr>
        <w:top w:val="none" w:sz="0" w:space="0" w:color="auto"/>
        <w:left w:val="none" w:sz="0" w:space="0" w:color="auto"/>
        <w:bottom w:val="none" w:sz="0" w:space="0" w:color="auto"/>
        <w:right w:val="none" w:sz="0" w:space="0" w:color="auto"/>
      </w:divBdr>
    </w:div>
    <w:div w:id="966397708">
      <w:bodyDiv w:val="1"/>
      <w:marLeft w:val="0"/>
      <w:marRight w:val="0"/>
      <w:marTop w:val="0"/>
      <w:marBottom w:val="0"/>
      <w:divBdr>
        <w:top w:val="none" w:sz="0" w:space="0" w:color="auto"/>
        <w:left w:val="none" w:sz="0" w:space="0" w:color="auto"/>
        <w:bottom w:val="none" w:sz="0" w:space="0" w:color="auto"/>
        <w:right w:val="none" w:sz="0" w:space="0" w:color="auto"/>
      </w:divBdr>
    </w:div>
    <w:div w:id="972367250">
      <w:bodyDiv w:val="1"/>
      <w:marLeft w:val="0"/>
      <w:marRight w:val="0"/>
      <w:marTop w:val="0"/>
      <w:marBottom w:val="0"/>
      <w:divBdr>
        <w:top w:val="none" w:sz="0" w:space="0" w:color="auto"/>
        <w:left w:val="none" w:sz="0" w:space="0" w:color="auto"/>
        <w:bottom w:val="none" w:sz="0" w:space="0" w:color="auto"/>
        <w:right w:val="none" w:sz="0" w:space="0" w:color="auto"/>
      </w:divBdr>
    </w:div>
    <w:div w:id="989477925">
      <w:bodyDiv w:val="1"/>
      <w:marLeft w:val="0"/>
      <w:marRight w:val="0"/>
      <w:marTop w:val="0"/>
      <w:marBottom w:val="0"/>
      <w:divBdr>
        <w:top w:val="none" w:sz="0" w:space="0" w:color="auto"/>
        <w:left w:val="none" w:sz="0" w:space="0" w:color="auto"/>
        <w:bottom w:val="none" w:sz="0" w:space="0" w:color="auto"/>
        <w:right w:val="none" w:sz="0" w:space="0" w:color="auto"/>
      </w:divBdr>
    </w:div>
    <w:div w:id="1030108802">
      <w:bodyDiv w:val="1"/>
      <w:marLeft w:val="0"/>
      <w:marRight w:val="0"/>
      <w:marTop w:val="0"/>
      <w:marBottom w:val="0"/>
      <w:divBdr>
        <w:top w:val="none" w:sz="0" w:space="0" w:color="auto"/>
        <w:left w:val="none" w:sz="0" w:space="0" w:color="auto"/>
        <w:bottom w:val="none" w:sz="0" w:space="0" w:color="auto"/>
        <w:right w:val="none" w:sz="0" w:space="0" w:color="auto"/>
      </w:divBdr>
    </w:div>
    <w:div w:id="1031102497">
      <w:bodyDiv w:val="1"/>
      <w:marLeft w:val="0"/>
      <w:marRight w:val="0"/>
      <w:marTop w:val="0"/>
      <w:marBottom w:val="0"/>
      <w:divBdr>
        <w:top w:val="none" w:sz="0" w:space="0" w:color="auto"/>
        <w:left w:val="none" w:sz="0" w:space="0" w:color="auto"/>
        <w:bottom w:val="none" w:sz="0" w:space="0" w:color="auto"/>
        <w:right w:val="none" w:sz="0" w:space="0" w:color="auto"/>
      </w:divBdr>
    </w:div>
    <w:div w:id="1070493905">
      <w:bodyDiv w:val="1"/>
      <w:marLeft w:val="0"/>
      <w:marRight w:val="0"/>
      <w:marTop w:val="0"/>
      <w:marBottom w:val="0"/>
      <w:divBdr>
        <w:top w:val="none" w:sz="0" w:space="0" w:color="auto"/>
        <w:left w:val="none" w:sz="0" w:space="0" w:color="auto"/>
        <w:bottom w:val="none" w:sz="0" w:space="0" w:color="auto"/>
        <w:right w:val="none" w:sz="0" w:space="0" w:color="auto"/>
      </w:divBdr>
    </w:div>
    <w:div w:id="1072699092">
      <w:bodyDiv w:val="1"/>
      <w:marLeft w:val="0"/>
      <w:marRight w:val="0"/>
      <w:marTop w:val="0"/>
      <w:marBottom w:val="0"/>
      <w:divBdr>
        <w:top w:val="none" w:sz="0" w:space="0" w:color="auto"/>
        <w:left w:val="none" w:sz="0" w:space="0" w:color="auto"/>
        <w:bottom w:val="none" w:sz="0" w:space="0" w:color="auto"/>
        <w:right w:val="none" w:sz="0" w:space="0" w:color="auto"/>
      </w:divBdr>
    </w:div>
    <w:div w:id="10733552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1142055">
      <w:bodyDiv w:val="1"/>
      <w:marLeft w:val="0"/>
      <w:marRight w:val="0"/>
      <w:marTop w:val="0"/>
      <w:marBottom w:val="0"/>
      <w:divBdr>
        <w:top w:val="none" w:sz="0" w:space="0" w:color="auto"/>
        <w:left w:val="none" w:sz="0" w:space="0" w:color="auto"/>
        <w:bottom w:val="none" w:sz="0" w:space="0" w:color="auto"/>
        <w:right w:val="none" w:sz="0" w:space="0" w:color="auto"/>
      </w:divBdr>
      <w:divsChild>
        <w:div w:id="1006709601">
          <w:marLeft w:val="0"/>
          <w:marRight w:val="0"/>
          <w:marTop w:val="0"/>
          <w:marBottom w:val="0"/>
          <w:divBdr>
            <w:top w:val="none" w:sz="0" w:space="0" w:color="auto"/>
            <w:left w:val="none" w:sz="0" w:space="0" w:color="auto"/>
            <w:bottom w:val="none" w:sz="0" w:space="0" w:color="auto"/>
            <w:right w:val="none" w:sz="0" w:space="0" w:color="auto"/>
          </w:divBdr>
          <w:divsChild>
            <w:div w:id="1459029160">
              <w:marLeft w:val="0"/>
              <w:marRight w:val="0"/>
              <w:marTop w:val="0"/>
              <w:marBottom w:val="0"/>
              <w:divBdr>
                <w:top w:val="none" w:sz="0" w:space="0" w:color="auto"/>
                <w:left w:val="none" w:sz="0" w:space="0" w:color="auto"/>
                <w:bottom w:val="none" w:sz="0" w:space="0" w:color="auto"/>
                <w:right w:val="none" w:sz="0" w:space="0" w:color="auto"/>
              </w:divBdr>
              <w:divsChild>
                <w:div w:id="21457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013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20">
          <w:marLeft w:val="0"/>
          <w:marRight w:val="0"/>
          <w:marTop w:val="0"/>
          <w:marBottom w:val="0"/>
          <w:divBdr>
            <w:top w:val="none" w:sz="0" w:space="0" w:color="auto"/>
            <w:left w:val="none" w:sz="0" w:space="0" w:color="auto"/>
            <w:bottom w:val="none" w:sz="0" w:space="0" w:color="auto"/>
            <w:right w:val="none" w:sz="0" w:space="0" w:color="auto"/>
          </w:divBdr>
          <w:divsChild>
            <w:div w:id="1787234204">
              <w:marLeft w:val="0"/>
              <w:marRight w:val="0"/>
              <w:marTop w:val="0"/>
              <w:marBottom w:val="0"/>
              <w:divBdr>
                <w:top w:val="none" w:sz="0" w:space="0" w:color="auto"/>
                <w:left w:val="none" w:sz="0" w:space="0" w:color="auto"/>
                <w:bottom w:val="none" w:sz="0" w:space="0" w:color="auto"/>
                <w:right w:val="none" w:sz="0" w:space="0" w:color="auto"/>
              </w:divBdr>
              <w:divsChild>
                <w:div w:id="13429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2106">
      <w:bodyDiv w:val="1"/>
      <w:marLeft w:val="0"/>
      <w:marRight w:val="0"/>
      <w:marTop w:val="0"/>
      <w:marBottom w:val="0"/>
      <w:divBdr>
        <w:top w:val="none" w:sz="0" w:space="0" w:color="auto"/>
        <w:left w:val="none" w:sz="0" w:space="0" w:color="auto"/>
        <w:bottom w:val="none" w:sz="0" w:space="0" w:color="auto"/>
        <w:right w:val="none" w:sz="0" w:space="0" w:color="auto"/>
      </w:divBdr>
    </w:div>
    <w:div w:id="1229338761">
      <w:bodyDiv w:val="1"/>
      <w:marLeft w:val="0"/>
      <w:marRight w:val="0"/>
      <w:marTop w:val="0"/>
      <w:marBottom w:val="0"/>
      <w:divBdr>
        <w:top w:val="none" w:sz="0" w:space="0" w:color="auto"/>
        <w:left w:val="none" w:sz="0" w:space="0" w:color="auto"/>
        <w:bottom w:val="none" w:sz="0" w:space="0" w:color="auto"/>
        <w:right w:val="none" w:sz="0" w:space="0" w:color="auto"/>
      </w:divBdr>
    </w:div>
    <w:div w:id="1239098515">
      <w:bodyDiv w:val="1"/>
      <w:marLeft w:val="0"/>
      <w:marRight w:val="0"/>
      <w:marTop w:val="0"/>
      <w:marBottom w:val="0"/>
      <w:divBdr>
        <w:top w:val="none" w:sz="0" w:space="0" w:color="auto"/>
        <w:left w:val="none" w:sz="0" w:space="0" w:color="auto"/>
        <w:bottom w:val="none" w:sz="0" w:space="0" w:color="auto"/>
        <w:right w:val="none" w:sz="0" w:space="0" w:color="auto"/>
      </w:divBdr>
    </w:div>
    <w:div w:id="1289360137">
      <w:bodyDiv w:val="1"/>
      <w:marLeft w:val="0"/>
      <w:marRight w:val="0"/>
      <w:marTop w:val="0"/>
      <w:marBottom w:val="0"/>
      <w:divBdr>
        <w:top w:val="none" w:sz="0" w:space="0" w:color="auto"/>
        <w:left w:val="none" w:sz="0" w:space="0" w:color="auto"/>
        <w:bottom w:val="none" w:sz="0" w:space="0" w:color="auto"/>
        <w:right w:val="none" w:sz="0" w:space="0" w:color="auto"/>
      </w:divBdr>
    </w:div>
    <w:div w:id="1322807959">
      <w:bodyDiv w:val="1"/>
      <w:marLeft w:val="0"/>
      <w:marRight w:val="0"/>
      <w:marTop w:val="0"/>
      <w:marBottom w:val="0"/>
      <w:divBdr>
        <w:top w:val="none" w:sz="0" w:space="0" w:color="auto"/>
        <w:left w:val="none" w:sz="0" w:space="0" w:color="auto"/>
        <w:bottom w:val="none" w:sz="0" w:space="0" w:color="auto"/>
        <w:right w:val="none" w:sz="0" w:space="0" w:color="auto"/>
      </w:divBdr>
    </w:div>
    <w:div w:id="1333677132">
      <w:bodyDiv w:val="1"/>
      <w:marLeft w:val="0"/>
      <w:marRight w:val="0"/>
      <w:marTop w:val="0"/>
      <w:marBottom w:val="0"/>
      <w:divBdr>
        <w:top w:val="none" w:sz="0" w:space="0" w:color="auto"/>
        <w:left w:val="none" w:sz="0" w:space="0" w:color="auto"/>
        <w:bottom w:val="none" w:sz="0" w:space="0" w:color="auto"/>
        <w:right w:val="none" w:sz="0" w:space="0" w:color="auto"/>
      </w:divBdr>
    </w:div>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404451121">
      <w:bodyDiv w:val="1"/>
      <w:marLeft w:val="0"/>
      <w:marRight w:val="0"/>
      <w:marTop w:val="0"/>
      <w:marBottom w:val="0"/>
      <w:divBdr>
        <w:top w:val="none" w:sz="0" w:space="0" w:color="auto"/>
        <w:left w:val="none" w:sz="0" w:space="0" w:color="auto"/>
        <w:bottom w:val="none" w:sz="0" w:space="0" w:color="auto"/>
        <w:right w:val="none" w:sz="0" w:space="0" w:color="auto"/>
      </w:divBdr>
    </w:div>
    <w:div w:id="1415201458">
      <w:bodyDiv w:val="1"/>
      <w:marLeft w:val="0"/>
      <w:marRight w:val="0"/>
      <w:marTop w:val="0"/>
      <w:marBottom w:val="0"/>
      <w:divBdr>
        <w:top w:val="none" w:sz="0" w:space="0" w:color="auto"/>
        <w:left w:val="none" w:sz="0" w:space="0" w:color="auto"/>
        <w:bottom w:val="none" w:sz="0" w:space="0" w:color="auto"/>
        <w:right w:val="none" w:sz="0" w:space="0" w:color="auto"/>
      </w:divBdr>
    </w:div>
    <w:div w:id="1431193888">
      <w:bodyDiv w:val="1"/>
      <w:marLeft w:val="0"/>
      <w:marRight w:val="0"/>
      <w:marTop w:val="0"/>
      <w:marBottom w:val="0"/>
      <w:divBdr>
        <w:top w:val="none" w:sz="0" w:space="0" w:color="auto"/>
        <w:left w:val="none" w:sz="0" w:space="0" w:color="auto"/>
        <w:bottom w:val="none" w:sz="0" w:space="0" w:color="auto"/>
        <w:right w:val="none" w:sz="0" w:space="0" w:color="auto"/>
      </w:divBdr>
      <w:divsChild>
        <w:div w:id="1026713573">
          <w:marLeft w:val="0"/>
          <w:marRight w:val="0"/>
          <w:marTop w:val="0"/>
          <w:marBottom w:val="0"/>
          <w:divBdr>
            <w:top w:val="none" w:sz="0" w:space="0" w:color="auto"/>
            <w:left w:val="none" w:sz="0" w:space="0" w:color="auto"/>
            <w:bottom w:val="none" w:sz="0" w:space="0" w:color="auto"/>
            <w:right w:val="none" w:sz="0" w:space="0" w:color="auto"/>
          </w:divBdr>
          <w:divsChild>
            <w:div w:id="1441101797">
              <w:marLeft w:val="0"/>
              <w:marRight w:val="0"/>
              <w:marTop w:val="0"/>
              <w:marBottom w:val="0"/>
              <w:divBdr>
                <w:top w:val="none" w:sz="0" w:space="0" w:color="auto"/>
                <w:left w:val="none" w:sz="0" w:space="0" w:color="auto"/>
                <w:bottom w:val="none" w:sz="0" w:space="0" w:color="auto"/>
                <w:right w:val="none" w:sz="0" w:space="0" w:color="auto"/>
              </w:divBdr>
              <w:divsChild>
                <w:div w:id="792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9083">
      <w:bodyDiv w:val="1"/>
      <w:marLeft w:val="0"/>
      <w:marRight w:val="0"/>
      <w:marTop w:val="0"/>
      <w:marBottom w:val="0"/>
      <w:divBdr>
        <w:top w:val="none" w:sz="0" w:space="0" w:color="auto"/>
        <w:left w:val="none" w:sz="0" w:space="0" w:color="auto"/>
        <w:bottom w:val="none" w:sz="0" w:space="0" w:color="auto"/>
        <w:right w:val="none" w:sz="0" w:space="0" w:color="auto"/>
      </w:divBdr>
    </w:div>
    <w:div w:id="1473400125">
      <w:bodyDiv w:val="1"/>
      <w:marLeft w:val="0"/>
      <w:marRight w:val="0"/>
      <w:marTop w:val="0"/>
      <w:marBottom w:val="0"/>
      <w:divBdr>
        <w:top w:val="none" w:sz="0" w:space="0" w:color="auto"/>
        <w:left w:val="none" w:sz="0" w:space="0" w:color="auto"/>
        <w:bottom w:val="none" w:sz="0" w:space="0" w:color="auto"/>
        <w:right w:val="none" w:sz="0" w:space="0" w:color="auto"/>
      </w:divBdr>
    </w:div>
    <w:div w:id="1498040300">
      <w:bodyDiv w:val="1"/>
      <w:marLeft w:val="0"/>
      <w:marRight w:val="0"/>
      <w:marTop w:val="0"/>
      <w:marBottom w:val="0"/>
      <w:divBdr>
        <w:top w:val="none" w:sz="0" w:space="0" w:color="auto"/>
        <w:left w:val="none" w:sz="0" w:space="0" w:color="auto"/>
        <w:bottom w:val="none" w:sz="0" w:space="0" w:color="auto"/>
        <w:right w:val="none" w:sz="0" w:space="0" w:color="auto"/>
      </w:divBdr>
    </w:div>
    <w:div w:id="1503542549">
      <w:bodyDiv w:val="1"/>
      <w:marLeft w:val="0"/>
      <w:marRight w:val="0"/>
      <w:marTop w:val="0"/>
      <w:marBottom w:val="0"/>
      <w:divBdr>
        <w:top w:val="none" w:sz="0" w:space="0" w:color="auto"/>
        <w:left w:val="none" w:sz="0" w:space="0" w:color="auto"/>
        <w:bottom w:val="none" w:sz="0" w:space="0" w:color="auto"/>
        <w:right w:val="none" w:sz="0" w:space="0" w:color="auto"/>
      </w:divBdr>
    </w:div>
    <w:div w:id="1513571576">
      <w:bodyDiv w:val="1"/>
      <w:marLeft w:val="0"/>
      <w:marRight w:val="0"/>
      <w:marTop w:val="0"/>
      <w:marBottom w:val="0"/>
      <w:divBdr>
        <w:top w:val="none" w:sz="0" w:space="0" w:color="auto"/>
        <w:left w:val="none" w:sz="0" w:space="0" w:color="auto"/>
        <w:bottom w:val="none" w:sz="0" w:space="0" w:color="auto"/>
        <w:right w:val="none" w:sz="0" w:space="0" w:color="auto"/>
      </w:divBdr>
    </w:div>
    <w:div w:id="1588922050">
      <w:bodyDiv w:val="1"/>
      <w:marLeft w:val="0"/>
      <w:marRight w:val="0"/>
      <w:marTop w:val="0"/>
      <w:marBottom w:val="0"/>
      <w:divBdr>
        <w:top w:val="none" w:sz="0" w:space="0" w:color="auto"/>
        <w:left w:val="none" w:sz="0" w:space="0" w:color="auto"/>
        <w:bottom w:val="none" w:sz="0" w:space="0" w:color="auto"/>
        <w:right w:val="none" w:sz="0" w:space="0" w:color="auto"/>
      </w:divBdr>
    </w:div>
    <w:div w:id="1592616678">
      <w:bodyDiv w:val="1"/>
      <w:marLeft w:val="0"/>
      <w:marRight w:val="0"/>
      <w:marTop w:val="0"/>
      <w:marBottom w:val="0"/>
      <w:divBdr>
        <w:top w:val="none" w:sz="0" w:space="0" w:color="auto"/>
        <w:left w:val="none" w:sz="0" w:space="0" w:color="auto"/>
        <w:bottom w:val="none" w:sz="0" w:space="0" w:color="auto"/>
        <w:right w:val="none" w:sz="0" w:space="0" w:color="auto"/>
      </w:divBdr>
    </w:div>
    <w:div w:id="1600604864">
      <w:bodyDiv w:val="1"/>
      <w:marLeft w:val="0"/>
      <w:marRight w:val="0"/>
      <w:marTop w:val="0"/>
      <w:marBottom w:val="0"/>
      <w:divBdr>
        <w:top w:val="none" w:sz="0" w:space="0" w:color="auto"/>
        <w:left w:val="none" w:sz="0" w:space="0" w:color="auto"/>
        <w:bottom w:val="none" w:sz="0" w:space="0" w:color="auto"/>
        <w:right w:val="none" w:sz="0" w:space="0" w:color="auto"/>
      </w:divBdr>
      <w:divsChild>
        <w:div w:id="465657648">
          <w:marLeft w:val="0"/>
          <w:marRight w:val="0"/>
          <w:marTop w:val="0"/>
          <w:marBottom w:val="0"/>
          <w:divBdr>
            <w:top w:val="none" w:sz="0" w:space="0" w:color="auto"/>
            <w:left w:val="none" w:sz="0" w:space="0" w:color="auto"/>
            <w:bottom w:val="none" w:sz="0" w:space="0" w:color="auto"/>
            <w:right w:val="none" w:sz="0" w:space="0" w:color="auto"/>
          </w:divBdr>
          <w:divsChild>
            <w:div w:id="1547985077">
              <w:marLeft w:val="0"/>
              <w:marRight w:val="0"/>
              <w:marTop w:val="0"/>
              <w:marBottom w:val="0"/>
              <w:divBdr>
                <w:top w:val="none" w:sz="0" w:space="0" w:color="auto"/>
                <w:left w:val="none" w:sz="0" w:space="0" w:color="auto"/>
                <w:bottom w:val="none" w:sz="0" w:space="0" w:color="auto"/>
                <w:right w:val="none" w:sz="0" w:space="0" w:color="auto"/>
              </w:divBdr>
              <w:divsChild>
                <w:div w:id="6872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0856">
      <w:bodyDiv w:val="1"/>
      <w:marLeft w:val="0"/>
      <w:marRight w:val="0"/>
      <w:marTop w:val="0"/>
      <w:marBottom w:val="0"/>
      <w:divBdr>
        <w:top w:val="none" w:sz="0" w:space="0" w:color="auto"/>
        <w:left w:val="none" w:sz="0" w:space="0" w:color="auto"/>
        <w:bottom w:val="none" w:sz="0" w:space="0" w:color="auto"/>
        <w:right w:val="none" w:sz="0" w:space="0" w:color="auto"/>
      </w:divBdr>
    </w:div>
    <w:div w:id="1638222563">
      <w:bodyDiv w:val="1"/>
      <w:marLeft w:val="0"/>
      <w:marRight w:val="0"/>
      <w:marTop w:val="0"/>
      <w:marBottom w:val="0"/>
      <w:divBdr>
        <w:top w:val="none" w:sz="0" w:space="0" w:color="auto"/>
        <w:left w:val="none" w:sz="0" w:space="0" w:color="auto"/>
        <w:bottom w:val="none" w:sz="0" w:space="0" w:color="auto"/>
        <w:right w:val="none" w:sz="0" w:space="0" w:color="auto"/>
      </w:divBdr>
      <w:divsChild>
        <w:div w:id="1556159963">
          <w:marLeft w:val="0"/>
          <w:marRight w:val="0"/>
          <w:marTop w:val="0"/>
          <w:marBottom w:val="0"/>
          <w:divBdr>
            <w:top w:val="none" w:sz="0" w:space="0" w:color="auto"/>
            <w:left w:val="none" w:sz="0" w:space="0" w:color="auto"/>
            <w:bottom w:val="none" w:sz="0" w:space="0" w:color="auto"/>
            <w:right w:val="none" w:sz="0" w:space="0" w:color="auto"/>
          </w:divBdr>
          <w:divsChild>
            <w:div w:id="267197701">
              <w:marLeft w:val="0"/>
              <w:marRight w:val="0"/>
              <w:marTop w:val="0"/>
              <w:marBottom w:val="0"/>
              <w:divBdr>
                <w:top w:val="none" w:sz="0" w:space="0" w:color="auto"/>
                <w:left w:val="none" w:sz="0" w:space="0" w:color="auto"/>
                <w:bottom w:val="none" w:sz="0" w:space="0" w:color="auto"/>
                <w:right w:val="none" w:sz="0" w:space="0" w:color="auto"/>
              </w:divBdr>
              <w:divsChild>
                <w:div w:id="761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1317">
      <w:bodyDiv w:val="1"/>
      <w:marLeft w:val="0"/>
      <w:marRight w:val="0"/>
      <w:marTop w:val="0"/>
      <w:marBottom w:val="0"/>
      <w:divBdr>
        <w:top w:val="none" w:sz="0" w:space="0" w:color="auto"/>
        <w:left w:val="none" w:sz="0" w:space="0" w:color="auto"/>
        <w:bottom w:val="none" w:sz="0" w:space="0" w:color="auto"/>
        <w:right w:val="none" w:sz="0" w:space="0" w:color="auto"/>
      </w:divBdr>
    </w:div>
    <w:div w:id="1691225010">
      <w:bodyDiv w:val="1"/>
      <w:marLeft w:val="0"/>
      <w:marRight w:val="0"/>
      <w:marTop w:val="0"/>
      <w:marBottom w:val="0"/>
      <w:divBdr>
        <w:top w:val="none" w:sz="0" w:space="0" w:color="auto"/>
        <w:left w:val="none" w:sz="0" w:space="0" w:color="auto"/>
        <w:bottom w:val="none" w:sz="0" w:space="0" w:color="auto"/>
        <w:right w:val="none" w:sz="0" w:space="0" w:color="auto"/>
      </w:divBdr>
      <w:divsChild>
        <w:div w:id="1059287301">
          <w:marLeft w:val="0"/>
          <w:marRight w:val="0"/>
          <w:marTop w:val="0"/>
          <w:marBottom w:val="0"/>
          <w:divBdr>
            <w:top w:val="none" w:sz="0" w:space="0" w:color="auto"/>
            <w:left w:val="none" w:sz="0" w:space="0" w:color="auto"/>
            <w:bottom w:val="none" w:sz="0" w:space="0" w:color="auto"/>
            <w:right w:val="none" w:sz="0" w:space="0" w:color="auto"/>
          </w:divBdr>
          <w:divsChild>
            <w:div w:id="874655675">
              <w:marLeft w:val="0"/>
              <w:marRight w:val="0"/>
              <w:marTop w:val="0"/>
              <w:marBottom w:val="0"/>
              <w:divBdr>
                <w:top w:val="none" w:sz="0" w:space="0" w:color="auto"/>
                <w:left w:val="none" w:sz="0" w:space="0" w:color="auto"/>
                <w:bottom w:val="none" w:sz="0" w:space="0" w:color="auto"/>
                <w:right w:val="none" w:sz="0" w:space="0" w:color="auto"/>
              </w:divBdr>
              <w:divsChild>
                <w:div w:id="13072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857">
      <w:bodyDiv w:val="1"/>
      <w:marLeft w:val="0"/>
      <w:marRight w:val="0"/>
      <w:marTop w:val="0"/>
      <w:marBottom w:val="0"/>
      <w:divBdr>
        <w:top w:val="none" w:sz="0" w:space="0" w:color="auto"/>
        <w:left w:val="none" w:sz="0" w:space="0" w:color="auto"/>
        <w:bottom w:val="none" w:sz="0" w:space="0" w:color="auto"/>
        <w:right w:val="none" w:sz="0" w:space="0" w:color="auto"/>
      </w:divBdr>
      <w:divsChild>
        <w:div w:id="817765287">
          <w:marLeft w:val="0"/>
          <w:marRight w:val="0"/>
          <w:marTop w:val="0"/>
          <w:marBottom w:val="0"/>
          <w:divBdr>
            <w:top w:val="none" w:sz="0" w:space="0" w:color="auto"/>
            <w:left w:val="none" w:sz="0" w:space="0" w:color="auto"/>
            <w:bottom w:val="none" w:sz="0" w:space="0" w:color="auto"/>
            <w:right w:val="none" w:sz="0" w:space="0" w:color="auto"/>
          </w:divBdr>
          <w:divsChild>
            <w:div w:id="1048727302">
              <w:marLeft w:val="0"/>
              <w:marRight w:val="0"/>
              <w:marTop w:val="0"/>
              <w:marBottom w:val="0"/>
              <w:divBdr>
                <w:top w:val="none" w:sz="0" w:space="0" w:color="auto"/>
                <w:left w:val="none" w:sz="0" w:space="0" w:color="auto"/>
                <w:bottom w:val="none" w:sz="0" w:space="0" w:color="auto"/>
                <w:right w:val="none" w:sz="0" w:space="0" w:color="auto"/>
              </w:divBdr>
              <w:divsChild>
                <w:div w:id="778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2715">
      <w:bodyDiv w:val="1"/>
      <w:marLeft w:val="0"/>
      <w:marRight w:val="0"/>
      <w:marTop w:val="0"/>
      <w:marBottom w:val="0"/>
      <w:divBdr>
        <w:top w:val="none" w:sz="0" w:space="0" w:color="auto"/>
        <w:left w:val="none" w:sz="0" w:space="0" w:color="auto"/>
        <w:bottom w:val="none" w:sz="0" w:space="0" w:color="auto"/>
        <w:right w:val="none" w:sz="0" w:space="0" w:color="auto"/>
      </w:divBdr>
    </w:div>
    <w:div w:id="1771706176">
      <w:bodyDiv w:val="1"/>
      <w:marLeft w:val="0"/>
      <w:marRight w:val="0"/>
      <w:marTop w:val="0"/>
      <w:marBottom w:val="0"/>
      <w:divBdr>
        <w:top w:val="none" w:sz="0" w:space="0" w:color="auto"/>
        <w:left w:val="none" w:sz="0" w:space="0" w:color="auto"/>
        <w:bottom w:val="none" w:sz="0" w:space="0" w:color="auto"/>
        <w:right w:val="none" w:sz="0" w:space="0" w:color="auto"/>
      </w:divBdr>
    </w:div>
    <w:div w:id="1789396530">
      <w:bodyDiv w:val="1"/>
      <w:marLeft w:val="0"/>
      <w:marRight w:val="0"/>
      <w:marTop w:val="0"/>
      <w:marBottom w:val="0"/>
      <w:divBdr>
        <w:top w:val="none" w:sz="0" w:space="0" w:color="auto"/>
        <w:left w:val="none" w:sz="0" w:space="0" w:color="auto"/>
        <w:bottom w:val="none" w:sz="0" w:space="0" w:color="auto"/>
        <w:right w:val="none" w:sz="0" w:space="0" w:color="auto"/>
      </w:divBdr>
      <w:divsChild>
        <w:div w:id="579292762">
          <w:marLeft w:val="0"/>
          <w:marRight w:val="0"/>
          <w:marTop w:val="0"/>
          <w:marBottom w:val="0"/>
          <w:divBdr>
            <w:top w:val="none" w:sz="0" w:space="0" w:color="auto"/>
            <w:left w:val="none" w:sz="0" w:space="0" w:color="auto"/>
            <w:bottom w:val="none" w:sz="0" w:space="0" w:color="auto"/>
            <w:right w:val="none" w:sz="0" w:space="0" w:color="auto"/>
          </w:divBdr>
          <w:divsChild>
            <w:div w:id="458576332">
              <w:marLeft w:val="0"/>
              <w:marRight w:val="0"/>
              <w:marTop w:val="0"/>
              <w:marBottom w:val="0"/>
              <w:divBdr>
                <w:top w:val="none" w:sz="0" w:space="0" w:color="auto"/>
                <w:left w:val="none" w:sz="0" w:space="0" w:color="auto"/>
                <w:bottom w:val="none" w:sz="0" w:space="0" w:color="auto"/>
                <w:right w:val="none" w:sz="0" w:space="0" w:color="auto"/>
              </w:divBdr>
              <w:divsChild>
                <w:div w:id="11699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58418">
      <w:bodyDiv w:val="1"/>
      <w:marLeft w:val="0"/>
      <w:marRight w:val="0"/>
      <w:marTop w:val="0"/>
      <w:marBottom w:val="0"/>
      <w:divBdr>
        <w:top w:val="none" w:sz="0" w:space="0" w:color="auto"/>
        <w:left w:val="none" w:sz="0" w:space="0" w:color="auto"/>
        <w:bottom w:val="none" w:sz="0" w:space="0" w:color="auto"/>
        <w:right w:val="none" w:sz="0" w:space="0" w:color="auto"/>
      </w:divBdr>
    </w:div>
    <w:div w:id="1809323450">
      <w:bodyDiv w:val="1"/>
      <w:marLeft w:val="0"/>
      <w:marRight w:val="0"/>
      <w:marTop w:val="0"/>
      <w:marBottom w:val="0"/>
      <w:divBdr>
        <w:top w:val="none" w:sz="0" w:space="0" w:color="auto"/>
        <w:left w:val="none" w:sz="0" w:space="0" w:color="auto"/>
        <w:bottom w:val="none" w:sz="0" w:space="0" w:color="auto"/>
        <w:right w:val="none" w:sz="0" w:space="0" w:color="auto"/>
      </w:divBdr>
    </w:div>
    <w:div w:id="1822842605">
      <w:bodyDiv w:val="1"/>
      <w:marLeft w:val="0"/>
      <w:marRight w:val="0"/>
      <w:marTop w:val="0"/>
      <w:marBottom w:val="0"/>
      <w:divBdr>
        <w:top w:val="none" w:sz="0" w:space="0" w:color="auto"/>
        <w:left w:val="none" w:sz="0" w:space="0" w:color="auto"/>
        <w:bottom w:val="none" w:sz="0" w:space="0" w:color="auto"/>
        <w:right w:val="none" w:sz="0" w:space="0" w:color="auto"/>
      </w:divBdr>
      <w:divsChild>
        <w:div w:id="1119684801">
          <w:marLeft w:val="0"/>
          <w:marRight w:val="0"/>
          <w:marTop w:val="0"/>
          <w:marBottom w:val="0"/>
          <w:divBdr>
            <w:top w:val="none" w:sz="0" w:space="0" w:color="auto"/>
            <w:left w:val="none" w:sz="0" w:space="0" w:color="auto"/>
            <w:bottom w:val="none" w:sz="0" w:space="0" w:color="auto"/>
            <w:right w:val="none" w:sz="0" w:space="0" w:color="auto"/>
          </w:divBdr>
          <w:divsChild>
            <w:div w:id="1896508362">
              <w:marLeft w:val="0"/>
              <w:marRight w:val="0"/>
              <w:marTop w:val="0"/>
              <w:marBottom w:val="0"/>
              <w:divBdr>
                <w:top w:val="none" w:sz="0" w:space="0" w:color="auto"/>
                <w:left w:val="none" w:sz="0" w:space="0" w:color="auto"/>
                <w:bottom w:val="none" w:sz="0" w:space="0" w:color="auto"/>
                <w:right w:val="none" w:sz="0" w:space="0" w:color="auto"/>
              </w:divBdr>
              <w:divsChild>
                <w:div w:id="21084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2859">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661559">
      <w:bodyDiv w:val="1"/>
      <w:marLeft w:val="0"/>
      <w:marRight w:val="0"/>
      <w:marTop w:val="0"/>
      <w:marBottom w:val="0"/>
      <w:divBdr>
        <w:top w:val="none" w:sz="0" w:space="0" w:color="auto"/>
        <w:left w:val="none" w:sz="0" w:space="0" w:color="auto"/>
        <w:bottom w:val="none" w:sz="0" w:space="0" w:color="auto"/>
        <w:right w:val="none" w:sz="0" w:space="0" w:color="auto"/>
      </w:divBdr>
    </w:div>
    <w:div w:id="2000310407">
      <w:bodyDiv w:val="1"/>
      <w:marLeft w:val="0"/>
      <w:marRight w:val="0"/>
      <w:marTop w:val="0"/>
      <w:marBottom w:val="0"/>
      <w:divBdr>
        <w:top w:val="none" w:sz="0" w:space="0" w:color="auto"/>
        <w:left w:val="none" w:sz="0" w:space="0" w:color="auto"/>
        <w:bottom w:val="none" w:sz="0" w:space="0" w:color="auto"/>
        <w:right w:val="none" w:sz="0" w:space="0" w:color="auto"/>
      </w:divBdr>
      <w:divsChild>
        <w:div w:id="801466442">
          <w:marLeft w:val="0"/>
          <w:marRight w:val="0"/>
          <w:marTop w:val="0"/>
          <w:marBottom w:val="0"/>
          <w:divBdr>
            <w:top w:val="none" w:sz="0" w:space="0" w:color="auto"/>
            <w:left w:val="none" w:sz="0" w:space="0" w:color="auto"/>
            <w:bottom w:val="none" w:sz="0" w:space="0" w:color="auto"/>
            <w:right w:val="none" w:sz="0" w:space="0" w:color="auto"/>
          </w:divBdr>
          <w:divsChild>
            <w:div w:id="1767458632">
              <w:marLeft w:val="0"/>
              <w:marRight w:val="0"/>
              <w:marTop w:val="0"/>
              <w:marBottom w:val="0"/>
              <w:divBdr>
                <w:top w:val="none" w:sz="0" w:space="0" w:color="auto"/>
                <w:left w:val="none" w:sz="0" w:space="0" w:color="auto"/>
                <w:bottom w:val="none" w:sz="0" w:space="0" w:color="auto"/>
                <w:right w:val="none" w:sz="0" w:space="0" w:color="auto"/>
              </w:divBdr>
              <w:divsChild>
                <w:div w:id="17156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279">
      <w:bodyDiv w:val="1"/>
      <w:marLeft w:val="0"/>
      <w:marRight w:val="0"/>
      <w:marTop w:val="0"/>
      <w:marBottom w:val="0"/>
      <w:divBdr>
        <w:top w:val="none" w:sz="0" w:space="0" w:color="auto"/>
        <w:left w:val="none" w:sz="0" w:space="0" w:color="auto"/>
        <w:bottom w:val="none" w:sz="0" w:space="0" w:color="auto"/>
        <w:right w:val="none" w:sz="0" w:space="0" w:color="auto"/>
      </w:divBdr>
    </w:div>
    <w:div w:id="2038311375">
      <w:bodyDiv w:val="1"/>
      <w:marLeft w:val="0"/>
      <w:marRight w:val="0"/>
      <w:marTop w:val="0"/>
      <w:marBottom w:val="0"/>
      <w:divBdr>
        <w:top w:val="none" w:sz="0" w:space="0" w:color="auto"/>
        <w:left w:val="none" w:sz="0" w:space="0" w:color="auto"/>
        <w:bottom w:val="none" w:sz="0" w:space="0" w:color="auto"/>
        <w:right w:val="none" w:sz="0" w:space="0" w:color="auto"/>
      </w:divBdr>
    </w:div>
    <w:div w:id="2041199510">
      <w:bodyDiv w:val="1"/>
      <w:marLeft w:val="0"/>
      <w:marRight w:val="0"/>
      <w:marTop w:val="0"/>
      <w:marBottom w:val="0"/>
      <w:divBdr>
        <w:top w:val="none" w:sz="0" w:space="0" w:color="auto"/>
        <w:left w:val="none" w:sz="0" w:space="0" w:color="auto"/>
        <w:bottom w:val="none" w:sz="0" w:space="0" w:color="auto"/>
        <w:right w:val="none" w:sz="0" w:space="0" w:color="auto"/>
      </w:divBdr>
    </w:div>
    <w:div w:id="2047485838">
      <w:bodyDiv w:val="1"/>
      <w:marLeft w:val="0"/>
      <w:marRight w:val="0"/>
      <w:marTop w:val="0"/>
      <w:marBottom w:val="0"/>
      <w:divBdr>
        <w:top w:val="none" w:sz="0" w:space="0" w:color="auto"/>
        <w:left w:val="none" w:sz="0" w:space="0" w:color="auto"/>
        <w:bottom w:val="none" w:sz="0" w:space="0" w:color="auto"/>
        <w:right w:val="none" w:sz="0" w:space="0" w:color="auto"/>
      </w:divBdr>
    </w:div>
    <w:div w:id="2053729647">
      <w:bodyDiv w:val="1"/>
      <w:marLeft w:val="0"/>
      <w:marRight w:val="0"/>
      <w:marTop w:val="0"/>
      <w:marBottom w:val="0"/>
      <w:divBdr>
        <w:top w:val="none" w:sz="0" w:space="0" w:color="auto"/>
        <w:left w:val="none" w:sz="0" w:space="0" w:color="auto"/>
        <w:bottom w:val="none" w:sz="0" w:space="0" w:color="auto"/>
        <w:right w:val="none" w:sz="0" w:space="0" w:color="auto"/>
      </w:divBdr>
      <w:divsChild>
        <w:div w:id="1913614864">
          <w:marLeft w:val="0"/>
          <w:marRight w:val="0"/>
          <w:marTop w:val="0"/>
          <w:marBottom w:val="0"/>
          <w:divBdr>
            <w:top w:val="none" w:sz="0" w:space="0" w:color="auto"/>
            <w:left w:val="none" w:sz="0" w:space="0" w:color="auto"/>
            <w:bottom w:val="none" w:sz="0" w:space="0" w:color="auto"/>
            <w:right w:val="none" w:sz="0" w:space="0" w:color="auto"/>
          </w:divBdr>
          <w:divsChild>
            <w:div w:id="483862904">
              <w:marLeft w:val="0"/>
              <w:marRight w:val="0"/>
              <w:marTop w:val="0"/>
              <w:marBottom w:val="0"/>
              <w:divBdr>
                <w:top w:val="none" w:sz="0" w:space="0" w:color="auto"/>
                <w:left w:val="none" w:sz="0" w:space="0" w:color="auto"/>
                <w:bottom w:val="none" w:sz="0" w:space="0" w:color="auto"/>
                <w:right w:val="none" w:sz="0" w:space="0" w:color="auto"/>
              </w:divBdr>
              <w:divsChild>
                <w:div w:id="1983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1806">
      <w:bodyDiv w:val="1"/>
      <w:marLeft w:val="0"/>
      <w:marRight w:val="0"/>
      <w:marTop w:val="0"/>
      <w:marBottom w:val="0"/>
      <w:divBdr>
        <w:top w:val="none" w:sz="0" w:space="0" w:color="auto"/>
        <w:left w:val="none" w:sz="0" w:space="0" w:color="auto"/>
        <w:bottom w:val="none" w:sz="0" w:space="0" w:color="auto"/>
        <w:right w:val="none" w:sz="0" w:space="0" w:color="auto"/>
      </w:divBdr>
    </w:div>
    <w:div w:id="2104639984">
      <w:bodyDiv w:val="1"/>
      <w:marLeft w:val="0"/>
      <w:marRight w:val="0"/>
      <w:marTop w:val="0"/>
      <w:marBottom w:val="0"/>
      <w:divBdr>
        <w:top w:val="none" w:sz="0" w:space="0" w:color="auto"/>
        <w:left w:val="none" w:sz="0" w:space="0" w:color="auto"/>
        <w:bottom w:val="none" w:sz="0" w:space="0" w:color="auto"/>
        <w:right w:val="none" w:sz="0" w:space="0" w:color="auto"/>
      </w:divBdr>
    </w:div>
    <w:div w:id="21164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owcases.exist-db.org/exist/apps/Showcases/index.html" TargetMode="External"/><Relationship Id="rId18" Type="http://schemas.openxmlformats.org/officeDocument/2006/relationships/hyperlink" Target="https://0-doi-org.library.uark.edu/10.1145/2908131.290819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ins.2014.10.015"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0-ieeexplore.ieee.org.library.uark.edu/stamp/stamp.jsp?tp=&amp;arnumber=6284278&amp;isnumber=6281845" TargetMode="External"/><Relationship Id="rId25" Type="http://schemas.openxmlformats.org/officeDocument/2006/relationships/hyperlink" Target="http://journals.sagepub.com/doi/pdf/10.2466/pr0.101.1.177-192"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doi.org/10.1108/TPM-03-2014-0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cience.sciencemag.org/content/323/5916/892.full"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sciencedirect.com/science/article/pii/S0887618516302419"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emeraldinsight.com/doi/abs/10.1108/TPM-03-2014-001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howcases.exist-db.org/exist/apps/Showcases/index.html" TargetMode="External"/><Relationship Id="rId22" Type="http://schemas.openxmlformats.org/officeDocument/2006/relationships/hyperlink" Target="http://www.sciencedirect.com/science/article/pii/S0020025514009979"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D313F-14ED-0B49-8B4C-3AEBD43F8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124</TotalTime>
  <Pages>8</Pages>
  <Words>5094</Words>
  <Characters>29297</Characters>
  <Application>Microsoft Office Word</Application>
  <DocSecurity>0</DocSecurity>
  <Lines>915</Lines>
  <Paragraphs>315</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INSTICC;Syed Masum Billah</dc:creator>
  <cp:lastModifiedBy>Lawrence Evalyn</cp:lastModifiedBy>
  <cp:revision>11</cp:revision>
  <cp:lastPrinted>2015-08-09T14:54:00Z</cp:lastPrinted>
  <dcterms:created xsi:type="dcterms:W3CDTF">2018-05-17T21:39:00Z</dcterms:created>
  <dcterms:modified xsi:type="dcterms:W3CDTF">2018-05-19T05:22:00Z</dcterms:modified>
</cp:coreProperties>
</file>